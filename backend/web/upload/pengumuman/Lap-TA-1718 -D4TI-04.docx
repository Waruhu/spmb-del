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20" w:rsidRPr="0014498D" w:rsidRDefault="00881610" w:rsidP="00091220">
      <w:pPr>
        <w:pStyle w:val="Title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>Pattern Recognition fro</w:t>
      </w:r>
      <w:r w:rsidR="00B87B30">
        <w:rPr>
          <w:rFonts w:ascii="Times New Roman" w:hAnsi="Times New Roman"/>
          <w:sz w:val="40"/>
          <w:lang w:val="es-ES"/>
        </w:rPr>
        <w:t xml:space="preserve">m </w:t>
      </w:r>
      <w:r>
        <w:rPr>
          <w:rFonts w:ascii="Times New Roman" w:hAnsi="Times New Roman"/>
          <w:sz w:val="40"/>
          <w:lang w:val="es-ES"/>
        </w:rPr>
        <w:t xml:space="preserve">Ulos Motif Image </w:t>
      </w:r>
      <w:r w:rsidR="00B87B30">
        <w:rPr>
          <w:rFonts w:ascii="Times New Roman" w:hAnsi="Times New Roman"/>
          <w:sz w:val="40"/>
          <w:lang w:val="es-ES"/>
        </w:rPr>
        <w:t xml:space="preserve">with </w:t>
      </w:r>
      <w:r w:rsidR="001C7A32">
        <w:rPr>
          <w:rFonts w:ascii="Times New Roman" w:hAnsi="Times New Roman"/>
          <w:sz w:val="40"/>
          <w:lang w:val="es-ES"/>
        </w:rPr>
        <w:t>Machine Learning</w:t>
      </w:r>
    </w:p>
    <w:p w:rsidR="00091220" w:rsidRPr="0014498D" w:rsidRDefault="00091220" w:rsidP="00091220">
      <w:pPr>
        <w:pStyle w:val="Title"/>
        <w:rPr>
          <w:rFonts w:ascii="Times New Roman" w:hAnsi="Times New Roman"/>
          <w:sz w:val="44"/>
          <w:lang w:val="es-ES"/>
        </w:rPr>
      </w:pPr>
    </w:p>
    <w:p w:rsidR="00091220" w:rsidRPr="0014498D" w:rsidRDefault="00091220" w:rsidP="00091220">
      <w:pPr>
        <w:pStyle w:val="Title"/>
        <w:rPr>
          <w:rFonts w:ascii="Times New Roman" w:hAnsi="Times New Roman"/>
          <w:sz w:val="28"/>
          <w:lang w:val="es-ES"/>
        </w:rPr>
      </w:pPr>
      <w:r w:rsidRPr="0014498D">
        <w:rPr>
          <w:rFonts w:ascii="Times New Roman" w:hAnsi="Times New Roman"/>
          <w:sz w:val="28"/>
          <w:lang w:val="es-ES"/>
        </w:rPr>
        <w:t>Tugas Akhir</w:t>
      </w:r>
    </w:p>
    <w:p w:rsidR="00091220" w:rsidRPr="0014498D" w:rsidRDefault="00091220" w:rsidP="00091220">
      <w:pPr>
        <w:pStyle w:val="Title"/>
        <w:rPr>
          <w:rFonts w:ascii="Times New Roman" w:hAnsi="Times New Roman"/>
          <w:sz w:val="28"/>
          <w:lang w:val="es-ES"/>
        </w:rPr>
      </w:pPr>
    </w:p>
    <w:p w:rsidR="00091220" w:rsidRPr="0014498D" w:rsidRDefault="00091220" w:rsidP="00091220">
      <w:pPr>
        <w:pStyle w:val="Title"/>
        <w:rPr>
          <w:rFonts w:ascii="Times New Roman" w:hAnsi="Times New Roman"/>
          <w:b w:val="0"/>
          <w:sz w:val="22"/>
          <w:lang w:val="es-ES"/>
        </w:rPr>
      </w:pPr>
      <w:r w:rsidRPr="0014498D">
        <w:rPr>
          <w:rFonts w:ascii="Times New Roman" w:hAnsi="Times New Roman"/>
          <w:b w:val="0"/>
          <w:sz w:val="22"/>
          <w:lang w:val="es-ES"/>
        </w:rPr>
        <w:t>Disampaikan Sebagai Bagian Dari Persyaratan Kelulusan Diploma 4</w:t>
      </w:r>
    </w:p>
    <w:p w:rsidR="00091220" w:rsidRPr="0014498D" w:rsidRDefault="00091220" w:rsidP="00091220">
      <w:pPr>
        <w:pStyle w:val="Title"/>
        <w:rPr>
          <w:rFonts w:ascii="Times New Roman" w:hAnsi="Times New Roman"/>
          <w:sz w:val="40"/>
          <w:lang w:val="sv-SE"/>
        </w:rPr>
      </w:pPr>
      <w:r w:rsidRPr="0014498D">
        <w:rPr>
          <w:rFonts w:ascii="Times New Roman" w:hAnsi="Times New Roman"/>
          <w:b w:val="0"/>
          <w:sz w:val="22"/>
          <w:lang w:val="sv-SE"/>
        </w:rPr>
        <w:t>Program Studi Teknik Informatika</w:t>
      </w:r>
    </w:p>
    <w:p w:rsidR="00091220" w:rsidRPr="0014498D" w:rsidRDefault="00091220" w:rsidP="00091220">
      <w:pPr>
        <w:pStyle w:val="Title"/>
        <w:rPr>
          <w:rFonts w:ascii="Times New Roman" w:hAnsi="Times New Roman"/>
          <w:sz w:val="22"/>
          <w:lang w:val="es-ES"/>
        </w:rPr>
      </w:pPr>
      <w:r w:rsidRPr="0014498D">
        <w:rPr>
          <w:rFonts w:ascii="Times New Roman" w:hAnsi="Times New Roman"/>
          <w:sz w:val="22"/>
          <w:lang w:val="es-ES"/>
        </w:rPr>
        <w:t>Oleh:</w:t>
      </w:r>
    </w:p>
    <w:p w:rsidR="00091220" w:rsidRPr="0014498D" w:rsidRDefault="00091220" w:rsidP="00091220">
      <w:pPr>
        <w:pStyle w:val="Subtitle"/>
        <w:rPr>
          <w:rFonts w:ascii="Times New Roman" w:hAnsi="Times New Roman"/>
          <w:b w:val="0"/>
          <w:sz w:val="28"/>
          <w:lang w:val="es-ES"/>
        </w:rPr>
      </w:pPr>
    </w:p>
    <w:tbl>
      <w:tblPr>
        <w:tblW w:w="0" w:type="auto"/>
        <w:tblInd w:w="927" w:type="dxa"/>
        <w:tblLayout w:type="fixed"/>
        <w:tblLook w:val="0000" w:firstRow="0" w:lastRow="0" w:firstColumn="0" w:lastColumn="0" w:noHBand="0" w:noVBand="0"/>
      </w:tblPr>
      <w:tblGrid>
        <w:gridCol w:w="2700"/>
        <w:gridCol w:w="2700"/>
      </w:tblGrid>
      <w:tr w:rsidR="00091220" w:rsidRPr="0014498D" w:rsidTr="00B03C40"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righ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11414002</w:t>
            </w:r>
          </w:p>
        </w:tc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lef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Johannes Waruhu</w:t>
            </w:r>
          </w:p>
        </w:tc>
      </w:tr>
      <w:tr w:rsidR="00091220" w:rsidRPr="0014498D" w:rsidTr="00B03C40"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righ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11414004</w:t>
            </w:r>
          </w:p>
        </w:tc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lef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Budianto A. Hutauruk</w:t>
            </w:r>
          </w:p>
        </w:tc>
      </w:tr>
      <w:tr w:rsidR="00091220" w:rsidRPr="0014498D" w:rsidTr="00B03C40"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righ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11414022</w:t>
            </w:r>
          </w:p>
        </w:tc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lef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Kristine Pangaribuan</w:t>
            </w:r>
          </w:p>
        </w:tc>
      </w:tr>
    </w:tbl>
    <w:p w:rsidR="00091220" w:rsidRPr="0014498D" w:rsidRDefault="00091220" w:rsidP="00091220">
      <w:pPr>
        <w:rPr>
          <w:rFonts w:ascii="Times New Roman" w:hAnsi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2148205</wp:posOffset>
            </wp:positionH>
            <wp:positionV relativeFrom="paragraph">
              <wp:posOffset>302260</wp:posOffset>
            </wp:positionV>
            <wp:extent cx="969645" cy="1090930"/>
            <wp:effectExtent l="0" t="0" r="1905" b="0"/>
            <wp:wrapSquare wrapText="righ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Default="00091220" w:rsidP="00091220">
      <w:pPr>
        <w:rPr>
          <w:rFonts w:ascii="Times New Roman" w:hAnsi="Times New Roman"/>
          <w:lang w:val="es-ES"/>
        </w:rPr>
      </w:pPr>
    </w:p>
    <w:p w:rsidR="00091220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pStyle w:val="Title"/>
        <w:rPr>
          <w:rFonts w:ascii="Times New Roman" w:hAnsi="Times New Roman"/>
          <w:sz w:val="36"/>
          <w:lang w:val="es-ES"/>
        </w:rPr>
      </w:pPr>
      <w:r w:rsidRPr="0014498D">
        <w:rPr>
          <w:rFonts w:ascii="Times New Roman" w:hAnsi="Times New Roman"/>
          <w:sz w:val="36"/>
          <w:lang w:val="es-ES"/>
        </w:rPr>
        <w:t>Institut Teknologi Del</w:t>
      </w:r>
    </w:p>
    <w:p w:rsidR="00091220" w:rsidRPr="0014498D" w:rsidRDefault="00091220" w:rsidP="00091220">
      <w:pPr>
        <w:pStyle w:val="Title"/>
        <w:rPr>
          <w:rFonts w:ascii="Times New Roman" w:hAnsi="Times New Roman"/>
          <w:sz w:val="32"/>
          <w:lang w:val="es-ES"/>
        </w:rPr>
      </w:pPr>
      <w:r w:rsidRPr="0014498D">
        <w:rPr>
          <w:rFonts w:ascii="Times New Roman" w:hAnsi="Times New Roman"/>
          <w:sz w:val="32"/>
          <w:lang w:val="es-ES"/>
        </w:rPr>
        <w:t>2017/2018</w:t>
      </w:r>
    </w:p>
    <w:p w:rsidR="00091220" w:rsidRPr="0014498D" w:rsidRDefault="00091220" w:rsidP="00091220">
      <w:pPr>
        <w:pStyle w:val="Title"/>
        <w:rPr>
          <w:rFonts w:ascii="Times New Roman" w:hAnsi="Times New Roman"/>
          <w:lang w:val="es-ES"/>
        </w:rPr>
        <w:sectPr w:rsidR="00091220" w:rsidRPr="0014498D" w:rsidSect="00B03C40">
          <w:pgSz w:w="11907" w:h="16840" w:code="9"/>
          <w:pgMar w:top="1411" w:right="1411" w:bottom="1411" w:left="1800" w:header="720" w:footer="720" w:gutter="0"/>
          <w:pgNumType w:start="1"/>
          <w:cols w:space="720"/>
          <w:titlePg/>
          <w:docGrid w:linePitch="360"/>
        </w:sectPr>
      </w:pPr>
    </w:p>
    <w:p w:rsidR="00091220" w:rsidRPr="0014498D" w:rsidRDefault="00091220" w:rsidP="00881610">
      <w:pPr>
        <w:pStyle w:val="Title"/>
        <w:rPr>
          <w:rFonts w:ascii="Times New Roman" w:hAnsi="Times New Roman"/>
          <w:sz w:val="28"/>
          <w:lang w:val="sv-SE"/>
        </w:rPr>
      </w:pPr>
      <w:r w:rsidRPr="0014498D">
        <w:rPr>
          <w:rFonts w:ascii="Times New Roman" w:hAnsi="Times New Roman"/>
          <w:sz w:val="28"/>
          <w:lang w:val="sv-SE"/>
        </w:rPr>
        <w:lastRenderedPageBreak/>
        <w:t>Lembar Pengesahan Tugas Akhir</w:t>
      </w:r>
    </w:p>
    <w:p w:rsidR="00091220" w:rsidRPr="0014498D" w:rsidRDefault="00091220" w:rsidP="00881610">
      <w:pPr>
        <w:pStyle w:val="Title"/>
        <w:rPr>
          <w:rFonts w:ascii="Times New Roman" w:hAnsi="Times New Roman"/>
          <w:sz w:val="28"/>
          <w:lang w:val="sv-SE"/>
        </w:rPr>
      </w:pPr>
      <w:r w:rsidRPr="0014498D">
        <w:rPr>
          <w:rFonts w:ascii="Times New Roman" w:hAnsi="Times New Roman"/>
          <w:sz w:val="28"/>
          <w:lang w:val="sv-SE"/>
        </w:rPr>
        <w:t>Institut Teknologi Del</w:t>
      </w:r>
    </w:p>
    <w:p w:rsidR="00091220" w:rsidRPr="0014498D" w:rsidRDefault="00091220" w:rsidP="00091220">
      <w:pPr>
        <w:rPr>
          <w:rFonts w:ascii="Times New Roman" w:hAnsi="Times New Roman"/>
          <w:lang w:val="sv-SE"/>
        </w:rPr>
      </w:pPr>
    </w:p>
    <w:p w:rsidR="00091220" w:rsidRPr="0014498D" w:rsidRDefault="00881610" w:rsidP="00881610">
      <w:pPr>
        <w:pStyle w:val="Title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 xml:space="preserve">Pattern Recognition from Ulos Motif Image with </w:t>
      </w:r>
      <w:r w:rsidR="00DD45F1">
        <w:rPr>
          <w:rFonts w:ascii="Times New Roman" w:hAnsi="Times New Roman"/>
          <w:sz w:val="40"/>
          <w:lang w:val="es-ES"/>
        </w:rPr>
        <w:t>Machine Learning</w:t>
      </w:r>
    </w:p>
    <w:p w:rsidR="00091220" w:rsidRPr="0014498D" w:rsidRDefault="00091220" w:rsidP="00091220">
      <w:pPr>
        <w:rPr>
          <w:rFonts w:ascii="Times New Roman" w:hAnsi="Times New Roman"/>
          <w:lang w:val="sv-SE"/>
        </w:rPr>
      </w:pPr>
    </w:p>
    <w:p w:rsidR="00091220" w:rsidRPr="0014498D" w:rsidRDefault="00091220" w:rsidP="00091220">
      <w:pPr>
        <w:spacing w:after="60"/>
        <w:jc w:val="center"/>
        <w:rPr>
          <w:rFonts w:ascii="Times New Roman" w:hAnsi="Times New Roman"/>
          <w:lang w:val="sv-SE"/>
        </w:rPr>
      </w:pPr>
    </w:p>
    <w:p w:rsidR="00091220" w:rsidRPr="0014498D" w:rsidRDefault="00091220" w:rsidP="00091220">
      <w:pPr>
        <w:spacing w:after="60"/>
        <w:jc w:val="center"/>
        <w:rPr>
          <w:rFonts w:ascii="Times New Roman" w:hAnsi="Times New Roman"/>
          <w:b/>
          <w:lang w:val="sv-SE"/>
        </w:rPr>
      </w:pPr>
      <w:r w:rsidRPr="0014498D">
        <w:rPr>
          <w:rFonts w:ascii="Times New Roman" w:hAnsi="Times New Roman"/>
          <w:b/>
          <w:lang w:val="sv-SE"/>
        </w:rPr>
        <w:t>Oleh:</w:t>
      </w:r>
    </w:p>
    <w:p w:rsidR="00091220" w:rsidRPr="0014498D" w:rsidRDefault="00091220" w:rsidP="00091220">
      <w:pPr>
        <w:jc w:val="center"/>
        <w:rPr>
          <w:rFonts w:ascii="Times New Roman" w:hAnsi="Times New Roman"/>
        </w:rPr>
      </w:pPr>
    </w:p>
    <w:tbl>
      <w:tblPr>
        <w:tblW w:w="0" w:type="auto"/>
        <w:tblInd w:w="1355" w:type="dxa"/>
        <w:tblLayout w:type="fixed"/>
        <w:tblLook w:val="0000" w:firstRow="0" w:lastRow="0" w:firstColumn="0" w:lastColumn="0" w:noHBand="0" w:noVBand="0"/>
      </w:tblPr>
      <w:tblGrid>
        <w:gridCol w:w="2700"/>
        <w:gridCol w:w="2700"/>
      </w:tblGrid>
      <w:tr w:rsidR="00091220" w:rsidRPr="0014498D" w:rsidTr="00B03C40"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righ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11414002</w:t>
            </w:r>
          </w:p>
        </w:tc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both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Johannes Waruhu</w:t>
            </w:r>
          </w:p>
        </w:tc>
      </w:tr>
      <w:tr w:rsidR="00091220" w:rsidRPr="0014498D" w:rsidTr="00B03C40"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righ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11414004</w:t>
            </w:r>
          </w:p>
        </w:tc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lef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Budianto A. Hutauruk</w:t>
            </w:r>
          </w:p>
        </w:tc>
      </w:tr>
      <w:tr w:rsidR="00091220" w:rsidRPr="0014498D" w:rsidTr="00B03C40"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righ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11414022</w:t>
            </w:r>
          </w:p>
        </w:tc>
        <w:tc>
          <w:tcPr>
            <w:tcW w:w="2700" w:type="dxa"/>
          </w:tcPr>
          <w:p w:rsidR="00091220" w:rsidRPr="0014498D" w:rsidRDefault="00B87B30" w:rsidP="00B03C40">
            <w:pPr>
              <w:pStyle w:val="Subtitle"/>
              <w:jc w:val="left"/>
              <w:rPr>
                <w:rFonts w:ascii="Times New Roman" w:hAnsi="Times New Roman"/>
                <w:b w:val="0"/>
                <w:sz w:val="22"/>
                <w:lang w:val="es-ES"/>
              </w:rPr>
            </w:pPr>
            <w:r>
              <w:rPr>
                <w:rFonts w:ascii="Times New Roman" w:hAnsi="Times New Roman"/>
                <w:b w:val="0"/>
                <w:sz w:val="22"/>
                <w:lang w:val="es-ES"/>
              </w:rPr>
              <w:t>Kristine Pangaribuan</w:t>
            </w:r>
          </w:p>
        </w:tc>
      </w:tr>
    </w:tbl>
    <w:p w:rsidR="00091220" w:rsidRPr="0014498D" w:rsidRDefault="00091220" w:rsidP="00091220">
      <w:pPr>
        <w:rPr>
          <w:rFonts w:ascii="Times New Roman" w:hAnsi="Times New Roman"/>
        </w:rPr>
      </w:pPr>
    </w:p>
    <w:p w:rsidR="00091220" w:rsidRPr="0014498D" w:rsidRDefault="00091220" w:rsidP="00091220">
      <w:pPr>
        <w:jc w:val="center"/>
        <w:rPr>
          <w:rFonts w:ascii="Times New Roman" w:hAnsi="Times New Roman"/>
        </w:rPr>
      </w:pPr>
      <w:r w:rsidRPr="0014498D">
        <w:rPr>
          <w:rFonts w:ascii="Times New Roman" w:hAnsi="Times New Roman"/>
        </w:rPr>
        <w:t xml:space="preserve">Sitoluama, </w:t>
      </w:r>
      <w:r>
        <w:rPr>
          <w:rFonts w:ascii="Times New Roman" w:hAnsi="Times New Roman"/>
        </w:rPr>
        <w:t>1</w:t>
      </w:r>
      <w:r w:rsidRPr="0014498D">
        <w:rPr>
          <w:rFonts w:ascii="Times New Roman" w:hAnsi="Times New Roman"/>
        </w:rPr>
        <w:t>9 Oktober 2017</w:t>
      </w:r>
    </w:p>
    <w:p w:rsidR="00091220" w:rsidRPr="0014498D" w:rsidRDefault="00091220" w:rsidP="00091220">
      <w:pPr>
        <w:jc w:val="center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-62"/>
        <w:tblOverlap w:val="never"/>
        <w:tblW w:w="0" w:type="auto"/>
        <w:tblLook w:val="01E0" w:firstRow="1" w:lastRow="1" w:firstColumn="1" w:lastColumn="1" w:noHBand="0" w:noVBand="0"/>
      </w:tblPr>
      <w:tblGrid>
        <w:gridCol w:w="8774"/>
      </w:tblGrid>
      <w:tr w:rsidR="00091220" w:rsidRPr="0014498D" w:rsidTr="00B03C40">
        <w:trPr>
          <w:trHeight w:val="285"/>
        </w:trPr>
        <w:tc>
          <w:tcPr>
            <w:tcW w:w="8774" w:type="dxa"/>
            <w:shd w:val="clear" w:color="auto" w:fill="auto"/>
          </w:tcPr>
          <w:p w:rsidR="00091220" w:rsidRPr="0014498D" w:rsidDel="005B71B2" w:rsidRDefault="00091220" w:rsidP="00B03C40">
            <w:pPr>
              <w:jc w:val="center"/>
              <w:rPr>
                <w:rFonts w:ascii="Times New Roman" w:hAnsi="Times New Roman"/>
                <w:u w:val="single"/>
              </w:rPr>
            </w:pPr>
            <w:r w:rsidRPr="0014498D">
              <w:rPr>
                <w:rFonts w:ascii="Times New Roman" w:hAnsi="Times New Roman"/>
                <w:u w:val="single"/>
              </w:rPr>
              <w:t>Pembimbing</w:t>
            </w:r>
          </w:p>
        </w:tc>
      </w:tr>
      <w:tr w:rsidR="00091220" w:rsidRPr="0014498D" w:rsidTr="00B03C40">
        <w:trPr>
          <w:trHeight w:val="2327"/>
        </w:trPr>
        <w:tc>
          <w:tcPr>
            <w:tcW w:w="8774" w:type="dxa"/>
            <w:shd w:val="clear" w:color="auto" w:fill="auto"/>
          </w:tcPr>
          <w:p w:rsidR="00091220" w:rsidRPr="0014498D" w:rsidRDefault="00091220" w:rsidP="00B03C40">
            <w:pPr>
              <w:rPr>
                <w:rFonts w:ascii="Times New Roman" w:hAnsi="Times New Roman"/>
                <w:lang w:val="pt-BR"/>
              </w:rPr>
            </w:pPr>
          </w:p>
          <w:p w:rsidR="00091220" w:rsidRPr="0014498D" w:rsidRDefault="00091220" w:rsidP="00B03C40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B87B30" w:rsidRPr="00B87B30" w:rsidRDefault="00B87B30" w:rsidP="00B87B30">
            <w:pPr>
              <w:spacing w:after="0"/>
              <w:jc w:val="center"/>
              <w:rPr>
                <w:rFonts w:ascii="Times New Roman" w:hAnsi="Times New Roman"/>
                <w:color w:val="000000"/>
                <w:u w:val="single"/>
                <w:lang w:val="pt-BR"/>
              </w:rPr>
            </w:pPr>
            <w:r w:rsidRPr="00B87B30">
              <w:rPr>
                <w:rFonts w:ascii="Times New Roman" w:hAnsi="Times New Roman"/>
                <w:color w:val="000000"/>
                <w:u w:val="single"/>
                <w:lang w:val="pt-BR"/>
              </w:rPr>
              <w:t xml:space="preserve">Arlinta Christy Barus, S.T., M.InfoTech </w:t>
            </w:r>
          </w:p>
          <w:p w:rsidR="00091220" w:rsidRPr="0014498D" w:rsidRDefault="00B87B30" w:rsidP="00B87B30">
            <w:pPr>
              <w:jc w:val="center"/>
              <w:rPr>
                <w:rFonts w:ascii="Times New Roman" w:hAnsi="Times New Roman"/>
              </w:rPr>
            </w:pPr>
            <w:r w:rsidRPr="00B87B30">
              <w:rPr>
                <w:rFonts w:ascii="Times New Roman" w:hAnsi="Times New Roman"/>
                <w:color w:val="000000"/>
              </w:rPr>
              <w:t>NIDN. 0117027901</w:t>
            </w:r>
          </w:p>
        </w:tc>
      </w:tr>
    </w:tbl>
    <w:p w:rsidR="00091220" w:rsidRPr="0014498D" w:rsidRDefault="00091220" w:rsidP="00091220">
      <w:pPr>
        <w:jc w:val="center"/>
        <w:rPr>
          <w:rFonts w:ascii="Times New Roman" w:hAnsi="Times New Roman"/>
          <w:b/>
          <w:lang w:val="sv-SE"/>
        </w:rPr>
      </w:pPr>
      <w:r w:rsidRPr="0014498D">
        <w:rPr>
          <w:rFonts w:ascii="Times New Roman" w:hAnsi="Times New Roman"/>
          <w:b/>
          <w:lang w:val="sv-SE"/>
        </w:rPr>
        <w:t xml:space="preserve">Dinyatakan memenuhi syarat dan karenanya disetujui dan disahkan sebagai </w:t>
      </w:r>
    </w:p>
    <w:p w:rsidR="00091220" w:rsidRPr="0014498D" w:rsidRDefault="00091220" w:rsidP="00091220">
      <w:pPr>
        <w:jc w:val="center"/>
        <w:rPr>
          <w:rFonts w:ascii="Times New Roman" w:hAnsi="Times New Roman"/>
          <w:b/>
          <w:lang w:val="sv-SE"/>
        </w:rPr>
      </w:pPr>
      <w:r w:rsidRPr="0014498D">
        <w:rPr>
          <w:rFonts w:ascii="Times New Roman" w:hAnsi="Times New Roman"/>
          <w:b/>
          <w:lang w:val="sv-SE"/>
        </w:rPr>
        <w:t>Laporan Tugas Akhir Diploma 4</w:t>
      </w:r>
    </w:p>
    <w:p w:rsidR="00091220" w:rsidRPr="0014498D" w:rsidRDefault="00091220" w:rsidP="00091220">
      <w:pPr>
        <w:jc w:val="center"/>
        <w:rPr>
          <w:rFonts w:ascii="Times New Roman" w:hAnsi="Times New Roman"/>
          <w:b/>
          <w:lang w:val="sv-SE"/>
        </w:rPr>
      </w:pPr>
      <w:r w:rsidRPr="0014498D">
        <w:rPr>
          <w:rFonts w:ascii="Times New Roman" w:hAnsi="Times New Roman"/>
          <w:b/>
          <w:lang w:val="sv-SE"/>
        </w:rPr>
        <w:t>Program Studi Teknik Informatika</w:t>
      </w:r>
    </w:p>
    <w:p w:rsidR="00091220" w:rsidRPr="0014498D" w:rsidRDefault="00091220" w:rsidP="00091220">
      <w:pPr>
        <w:jc w:val="center"/>
        <w:rPr>
          <w:rFonts w:ascii="Times New Roman" w:hAnsi="Times New Roman"/>
          <w:lang w:val="sv-SE"/>
        </w:rPr>
      </w:pPr>
      <w:r w:rsidRPr="0014498D">
        <w:rPr>
          <w:rFonts w:ascii="Times New Roman" w:hAnsi="Times New Roman"/>
          <w:b/>
          <w:lang w:val="sv-SE"/>
        </w:rPr>
        <w:t>Institut Teknologi Del</w:t>
      </w:r>
    </w:p>
    <w:p w:rsidR="00091220" w:rsidRPr="0014498D" w:rsidRDefault="00091220" w:rsidP="00091220">
      <w:pPr>
        <w:jc w:val="center"/>
        <w:rPr>
          <w:rFonts w:ascii="Times New Roman" w:hAnsi="Times New Roman"/>
          <w:lang w:val="sv-SE"/>
        </w:rPr>
      </w:pPr>
    </w:p>
    <w:p w:rsidR="00091220" w:rsidRPr="0014498D" w:rsidRDefault="00091220" w:rsidP="00091220">
      <w:pPr>
        <w:pStyle w:val="Heading1"/>
        <w:numPr>
          <w:ilvl w:val="0"/>
          <w:numId w:val="0"/>
        </w:numPr>
        <w:rPr>
          <w:rFonts w:ascii="Times New Roman" w:eastAsia="Arial Unicode MS" w:hAnsi="Times New Roman"/>
          <w:sz w:val="32"/>
          <w:lang w:val="es-ES"/>
        </w:rPr>
      </w:pPr>
      <w:bookmarkStart w:id="0" w:name="_Toc497309908"/>
      <w:r w:rsidRPr="0014498D">
        <w:rPr>
          <w:rFonts w:ascii="Times New Roman" w:eastAsia="Arial Unicode MS" w:hAnsi="Times New Roman"/>
          <w:sz w:val="32"/>
          <w:lang w:val="es-ES"/>
        </w:rPr>
        <w:lastRenderedPageBreak/>
        <w:t>Prakata</w:t>
      </w:r>
      <w:bookmarkEnd w:id="0"/>
    </w:p>
    <w:p w:rsidR="00091220" w:rsidRPr="0014498D" w:rsidRDefault="00091220" w:rsidP="00091220">
      <w:pPr>
        <w:jc w:val="center"/>
        <w:rPr>
          <w:rFonts w:ascii="Times New Roman" w:hAnsi="Times New Roman"/>
          <w:b/>
          <w:lang w:val="es-ES"/>
        </w:rPr>
      </w:pPr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pStyle w:val="guideline"/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pStyle w:val="Heading1"/>
        <w:numPr>
          <w:ilvl w:val="0"/>
          <w:numId w:val="0"/>
        </w:numPr>
        <w:rPr>
          <w:rFonts w:ascii="Times New Roman" w:hAnsi="Times New Roman"/>
          <w:sz w:val="32"/>
          <w:lang w:val="es-ES"/>
        </w:rPr>
      </w:pPr>
      <w:bookmarkStart w:id="1" w:name="_Toc497309909"/>
      <w:r w:rsidRPr="0014498D">
        <w:rPr>
          <w:rFonts w:ascii="Times New Roman" w:hAnsi="Times New Roman"/>
          <w:sz w:val="32"/>
          <w:lang w:val="es-ES"/>
        </w:rPr>
        <w:lastRenderedPageBreak/>
        <w:t>Abstrak</w:t>
      </w:r>
      <w:bookmarkEnd w:id="1"/>
    </w:p>
    <w:p w:rsidR="00091220" w:rsidRPr="0014498D" w:rsidRDefault="00091220" w:rsidP="00091220">
      <w:pPr>
        <w:rPr>
          <w:rFonts w:ascii="Times New Roman" w:hAnsi="Times New Roman"/>
          <w:lang w:val="es-ES"/>
        </w:rPr>
      </w:pPr>
    </w:p>
    <w:p w:rsidR="00091220" w:rsidRPr="0014498D" w:rsidRDefault="00091220" w:rsidP="00091220">
      <w:pPr>
        <w:jc w:val="center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br w:type="page"/>
      </w:r>
      <w:r w:rsidRPr="0014498D">
        <w:rPr>
          <w:rFonts w:ascii="Times New Roman" w:hAnsi="Times New Roman"/>
          <w:b/>
          <w:sz w:val="32"/>
          <w:lang w:val="sv-SE"/>
        </w:rPr>
        <w:lastRenderedPageBreak/>
        <w:t>DAFTAR ISI</w:t>
      </w:r>
    </w:p>
    <w:p w:rsidR="00D6644F" w:rsidRDefault="0009122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D6885">
        <w:rPr>
          <w:rFonts w:ascii="Times New Roman" w:hAnsi="Times New Roman"/>
        </w:rPr>
        <w:fldChar w:fldCharType="begin"/>
      </w:r>
      <w:r w:rsidRPr="00ED6885">
        <w:rPr>
          <w:rFonts w:ascii="Times New Roman" w:hAnsi="Times New Roman"/>
        </w:rPr>
        <w:instrText xml:space="preserve"> TOC \o "1-3" \h \z \u </w:instrText>
      </w:r>
      <w:r w:rsidRPr="00ED6885">
        <w:rPr>
          <w:rFonts w:ascii="Times New Roman" w:hAnsi="Times New Roman"/>
        </w:rPr>
        <w:fldChar w:fldCharType="separate"/>
      </w:r>
      <w:hyperlink w:anchor="_Toc497309908" w:history="1">
        <w:r w:rsidR="00D6644F" w:rsidRPr="009728DC">
          <w:rPr>
            <w:rStyle w:val="Hyperlink"/>
            <w:rFonts w:ascii="Times New Roman" w:eastAsia="Arial Unicode MS" w:hAnsi="Times New Roman"/>
            <w:noProof/>
            <w:lang w:val="es-ES"/>
          </w:rPr>
          <w:t>Prakata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_Toc497309908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3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09" w:history="1">
        <w:r w:rsidR="00D6644F" w:rsidRPr="009728DC">
          <w:rPr>
            <w:rStyle w:val="Hyperlink"/>
            <w:rFonts w:ascii="Times New Roman" w:hAnsi="Times New Roman"/>
            <w:noProof/>
            <w:lang w:val="es-ES"/>
          </w:rPr>
          <w:t>Abstrak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_Toc497309909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4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10" w:history="1">
        <w:r w:rsidR="00D6644F" w:rsidRPr="009728DC">
          <w:rPr>
            <w:rStyle w:val="Hyperlink"/>
            <w:rFonts w:ascii="Times New Roman" w:hAnsi="Times New Roman"/>
            <w:noProof/>
          </w:rPr>
          <w:t>Bab I  Pendahuluan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_Toc497309910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8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11" w:history="1">
        <w:r w:rsidR="00D6644F" w:rsidRPr="009728DC">
          <w:rPr>
            <w:rStyle w:val="Hyperlink"/>
            <w:rFonts w:ascii="Times New Roman" w:hAnsi="Times New Roman"/>
          </w:rPr>
          <w:t>1.1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Latar Belakang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_Toc497309911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8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12" w:history="1">
        <w:r w:rsidR="00D6644F" w:rsidRPr="009728DC">
          <w:rPr>
            <w:rStyle w:val="Hyperlink"/>
            <w:rFonts w:ascii="Times New Roman" w:hAnsi="Times New Roman"/>
          </w:rPr>
          <w:t>1.2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Tujuan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_Toc497309912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9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13" w:history="1">
        <w:r w:rsidR="00D6644F" w:rsidRPr="009728DC">
          <w:rPr>
            <w:rStyle w:val="Hyperlink"/>
            <w:rFonts w:ascii="Times New Roman" w:hAnsi="Times New Roman"/>
          </w:rPr>
          <w:t>1.3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Lingkup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_Toc497309913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9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14" w:history="1">
        <w:r w:rsidR="00D6644F" w:rsidRPr="009728DC">
          <w:rPr>
            <w:rStyle w:val="Hyperlink"/>
            <w:rFonts w:ascii="Times New Roman" w:hAnsi="Times New Roman"/>
          </w:rPr>
          <w:t>1.4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Pendekatan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_Toc497309914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9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15" w:history="1">
        <w:r w:rsidR="00D6644F" w:rsidRPr="009728DC">
          <w:rPr>
            <w:rStyle w:val="Hyperlink"/>
            <w:rFonts w:ascii="Times New Roman" w:hAnsi="Times New Roman"/>
          </w:rPr>
          <w:t>1.5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Sistematika Penyajian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_Toc497309915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10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1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16" w:history="1">
        <w:r w:rsidR="00D6644F" w:rsidRPr="009728DC">
          <w:rPr>
            <w:rStyle w:val="Hyperlink"/>
            <w:rFonts w:ascii="Times New Roman" w:hAnsi="Times New Roman"/>
            <w:noProof/>
          </w:rPr>
          <w:t>Bab II</w:t>
        </w:r>
        <w:r w:rsidR="00D664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  <w:noProof/>
          </w:rPr>
          <w:t>Tinjauan Pustaka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_Toc497309916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11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17" w:history="1">
        <w:r w:rsidR="00D6644F" w:rsidRPr="009728DC">
          <w:rPr>
            <w:rStyle w:val="Hyperlink"/>
            <w:rFonts w:ascii="Times New Roman" w:hAnsi="Times New Roman"/>
          </w:rPr>
          <w:t>2.1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Landasan Teori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_Toc497309917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11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18" w:history="1">
        <w:r w:rsidR="00D6644F" w:rsidRPr="009728DC">
          <w:rPr>
            <w:rStyle w:val="Hyperlink"/>
            <w:rFonts w:ascii="Times New Roman" w:hAnsi="Times New Roman"/>
            <w:noProof/>
          </w:rPr>
          <w:t>2.1.1</w:t>
        </w:r>
        <w:r w:rsidR="00D664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  <w:noProof/>
          </w:rPr>
          <w:t>Machine Learning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_Toc497309918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11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19" w:history="1">
        <w:r w:rsidR="00D6644F" w:rsidRPr="009728DC">
          <w:rPr>
            <w:rStyle w:val="Hyperlink"/>
            <w:rFonts w:ascii="Times New Roman" w:hAnsi="Times New Roman"/>
            <w:noProof/>
          </w:rPr>
          <w:t>2.1.2</w:t>
        </w:r>
        <w:r w:rsidR="00D664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  <w:noProof/>
          </w:rPr>
          <w:t>Pattern Recognition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_Toc497309919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11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20" w:history="1">
        <w:r w:rsidR="00D6644F" w:rsidRPr="009728DC">
          <w:rPr>
            <w:rStyle w:val="Hyperlink"/>
            <w:rFonts w:ascii="Times New Roman" w:hAnsi="Times New Roman"/>
            <w:noProof/>
          </w:rPr>
          <w:t>2.1.3</w:t>
        </w:r>
        <w:r w:rsidR="00D664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  <w:noProof/>
          </w:rPr>
          <w:t>Kain Tenun Ulos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_Toc497309920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11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309921" w:history="1">
        <w:r w:rsidR="00D6644F" w:rsidRPr="009728DC">
          <w:rPr>
            <w:rStyle w:val="Hyperlink"/>
            <w:rFonts w:ascii="Times New Roman" w:hAnsi="Times New Roman"/>
          </w:rPr>
          <w:t>2.2</w:t>
        </w:r>
        <w:r w:rsidR="00D664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6644F" w:rsidRPr="009728DC">
          <w:rPr>
            <w:rStyle w:val="Hyperlink"/>
            <w:rFonts w:ascii="Times New Roman" w:hAnsi="Times New Roman"/>
          </w:rPr>
          <w:t>Penelitian Sebelumnya</w:t>
        </w:r>
        <w:r w:rsidR="00D6644F">
          <w:rPr>
            <w:webHidden/>
          </w:rPr>
          <w:tab/>
        </w:r>
        <w:r w:rsidR="00D6644F">
          <w:rPr>
            <w:webHidden/>
          </w:rPr>
          <w:fldChar w:fldCharType="begin"/>
        </w:r>
        <w:r w:rsidR="00D6644F">
          <w:rPr>
            <w:webHidden/>
          </w:rPr>
          <w:instrText xml:space="preserve"> PAGEREF _Toc497309921 \h </w:instrText>
        </w:r>
        <w:r w:rsidR="00D6644F">
          <w:rPr>
            <w:webHidden/>
          </w:rPr>
        </w:r>
        <w:r w:rsidR="00D6644F">
          <w:rPr>
            <w:webHidden/>
          </w:rPr>
          <w:fldChar w:fldCharType="separate"/>
        </w:r>
        <w:r w:rsidR="00D6644F">
          <w:rPr>
            <w:webHidden/>
          </w:rPr>
          <w:t>13</w:t>
        </w:r>
        <w:r w:rsidR="00D6644F">
          <w:rPr>
            <w:webHidden/>
          </w:rPr>
          <w:fldChar w:fldCharType="end"/>
        </w:r>
      </w:hyperlink>
    </w:p>
    <w:p w:rsidR="00D6644F" w:rsidRDefault="00047C8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22" w:history="1">
        <w:r w:rsidR="00D6644F" w:rsidRPr="009728DC">
          <w:rPr>
            <w:rStyle w:val="Hyperlink"/>
            <w:rFonts w:ascii="Times New Roman" w:hAnsi="Times New Roman"/>
            <w:noProof/>
          </w:rPr>
          <w:t>Daftar Pustaka dan Rujukan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_Toc497309922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19</w:t>
        </w:r>
        <w:r w:rsidR="00D6644F">
          <w:rPr>
            <w:noProof/>
            <w:webHidden/>
          </w:rPr>
          <w:fldChar w:fldCharType="end"/>
        </w:r>
      </w:hyperlink>
    </w:p>
    <w:p w:rsidR="00D6644F" w:rsidRDefault="00047C8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309923" w:history="1">
        <w:r w:rsidR="00D6644F" w:rsidRPr="009728DC">
          <w:rPr>
            <w:rStyle w:val="Hyperlink"/>
            <w:rFonts w:ascii="Times New Roman" w:hAnsi="Times New Roman"/>
            <w:noProof/>
          </w:rPr>
          <w:t>Lampiran</w:t>
        </w:r>
        <w:r w:rsidR="00D6644F">
          <w:rPr>
            <w:noProof/>
            <w:webHidden/>
          </w:rPr>
          <w:tab/>
        </w:r>
        <w:r w:rsidR="00D6644F">
          <w:rPr>
            <w:noProof/>
            <w:webHidden/>
          </w:rPr>
          <w:fldChar w:fldCharType="begin"/>
        </w:r>
        <w:r w:rsidR="00D6644F">
          <w:rPr>
            <w:noProof/>
            <w:webHidden/>
          </w:rPr>
          <w:instrText xml:space="preserve"> PAGEREF _Toc497309923 \h </w:instrText>
        </w:r>
        <w:r w:rsidR="00D6644F">
          <w:rPr>
            <w:noProof/>
            <w:webHidden/>
          </w:rPr>
        </w:r>
        <w:r w:rsidR="00D6644F">
          <w:rPr>
            <w:noProof/>
            <w:webHidden/>
          </w:rPr>
          <w:fldChar w:fldCharType="separate"/>
        </w:r>
        <w:r w:rsidR="00D6644F">
          <w:rPr>
            <w:noProof/>
            <w:webHidden/>
          </w:rPr>
          <w:t>20</w:t>
        </w:r>
        <w:r w:rsidR="00D6644F">
          <w:rPr>
            <w:noProof/>
            <w:webHidden/>
          </w:rPr>
          <w:fldChar w:fldCharType="end"/>
        </w:r>
      </w:hyperlink>
    </w:p>
    <w:p w:rsidR="00091220" w:rsidRDefault="00091220" w:rsidP="00091220">
      <w:pPr>
        <w:rPr>
          <w:rFonts w:ascii="Times New Roman" w:hAnsi="Times New Roman"/>
        </w:rPr>
      </w:pPr>
      <w:r w:rsidRPr="00ED6885">
        <w:rPr>
          <w:rFonts w:ascii="Times New Roman" w:hAnsi="Times New Roman"/>
          <w:sz w:val="20"/>
        </w:rPr>
        <w:fldChar w:fldCharType="end"/>
      </w:r>
    </w:p>
    <w:p w:rsidR="00091220" w:rsidRDefault="00091220" w:rsidP="00091220">
      <w:pPr>
        <w:rPr>
          <w:rFonts w:ascii="Times New Roman" w:hAnsi="Times New Roman"/>
        </w:rPr>
      </w:pPr>
    </w:p>
    <w:p w:rsidR="00091220" w:rsidRDefault="00091220" w:rsidP="00091220">
      <w:pPr>
        <w:rPr>
          <w:rFonts w:ascii="Times New Roman" w:hAnsi="Times New Roman"/>
        </w:rPr>
      </w:pPr>
    </w:p>
    <w:p w:rsidR="00091220" w:rsidRPr="0014498D" w:rsidRDefault="00091220" w:rsidP="00091220">
      <w:pPr>
        <w:rPr>
          <w:rFonts w:ascii="Times New Roman" w:hAnsi="Times New Roman"/>
        </w:rPr>
      </w:pPr>
    </w:p>
    <w:p w:rsidR="00E732EF" w:rsidRDefault="00E732EF">
      <w:pPr>
        <w:spacing w:after="160" w:line="259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="00091220" w:rsidRDefault="00091220" w:rsidP="00091220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Daftar Tabel</w:t>
      </w:r>
    </w:p>
    <w:p w:rsidR="00A97F23" w:rsidRPr="00A97F23" w:rsidRDefault="00091220">
      <w:pPr>
        <w:pStyle w:val="TableofFigures"/>
        <w:tabs>
          <w:tab w:val="right" w:leader="dot" w:pos="9016"/>
        </w:tabs>
        <w:rPr>
          <w:rFonts w:ascii="Times New Roman" w:eastAsiaTheme="minorEastAsia" w:hAnsi="Times New Roman"/>
          <w:noProof/>
          <w:sz w:val="20"/>
        </w:rPr>
      </w:pPr>
      <w:r w:rsidRPr="00A97F23">
        <w:rPr>
          <w:rFonts w:ascii="Times New Roman" w:hAnsi="Times New Roman"/>
          <w:sz w:val="20"/>
        </w:rPr>
        <w:fldChar w:fldCharType="begin"/>
      </w:r>
      <w:r w:rsidRPr="00A97F23">
        <w:rPr>
          <w:rFonts w:ascii="Times New Roman" w:hAnsi="Times New Roman"/>
          <w:sz w:val="20"/>
        </w:rPr>
        <w:instrText xml:space="preserve"> TOC \h \z \c "Tabel" </w:instrText>
      </w:r>
      <w:r w:rsidRPr="00A97F23">
        <w:rPr>
          <w:rFonts w:ascii="Times New Roman" w:hAnsi="Times New Roman"/>
          <w:sz w:val="20"/>
        </w:rPr>
        <w:fldChar w:fldCharType="separate"/>
      </w:r>
    </w:p>
    <w:p w:rsidR="00091220" w:rsidRDefault="00091220" w:rsidP="00091220">
      <w:pPr>
        <w:jc w:val="center"/>
        <w:rPr>
          <w:rFonts w:ascii="Times New Roman" w:hAnsi="Times New Roman"/>
          <w:b/>
          <w:sz w:val="32"/>
        </w:rPr>
      </w:pPr>
      <w:r w:rsidRPr="00A97F23">
        <w:rPr>
          <w:rFonts w:ascii="Times New Roman" w:hAnsi="Times New Roman"/>
          <w:sz w:val="20"/>
        </w:rPr>
        <w:fldChar w:fldCharType="end"/>
      </w:r>
    </w:p>
    <w:p w:rsidR="00091220" w:rsidRPr="0014498D" w:rsidRDefault="00091220" w:rsidP="00091220">
      <w:pPr>
        <w:jc w:val="center"/>
        <w:rPr>
          <w:rFonts w:ascii="Times New Roman" w:hAnsi="Times New Roman"/>
          <w:b/>
          <w:sz w:val="32"/>
        </w:rPr>
      </w:pPr>
    </w:p>
    <w:p w:rsidR="00091220" w:rsidRPr="009C1AA2" w:rsidRDefault="00091220" w:rsidP="00091220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 w:rsidRPr="009C1AA2">
        <w:rPr>
          <w:rFonts w:ascii="Times New Roman" w:hAnsi="Times New Roman"/>
          <w:b/>
          <w:sz w:val="32"/>
        </w:rPr>
        <w:lastRenderedPageBreak/>
        <w:t>Daftar Gambar</w:t>
      </w:r>
    </w:p>
    <w:p w:rsidR="00091220" w:rsidRPr="0014498D" w:rsidRDefault="00091220" w:rsidP="00091220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</w:rPr>
      </w:pPr>
      <w:bookmarkStart w:id="2" w:name="_Toc497309910"/>
      <w:r>
        <w:rPr>
          <w:rFonts w:ascii="Times New Roman" w:hAnsi="Times New Roman"/>
        </w:rPr>
        <w:lastRenderedPageBreak/>
        <w:t xml:space="preserve">Bab I </w:t>
      </w:r>
      <w:r>
        <w:rPr>
          <w:rFonts w:ascii="Times New Roman" w:hAnsi="Times New Roman"/>
        </w:rPr>
        <w:br/>
      </w:r>
      <w:r w:rsidRPr="0014498D">
        <w:rPr>
          <w:rFonts w:ascii="Times New Roman" w:hAnsi="Times New Roman"/>
        </w:rPr>
        <w:t>Pendahuluan</w:t>
      </w:r>
      <w:bookmarkEnd w:id="2"/>
    </w:p>
    <w:p w:rsidR="00091220" w:rsidRPr="00B87B30" w:rsidRDefault="00B87B30" w:rsidP="00091220">
      <w:pPr>
        <w:pStyle w:val="guideline"/>
        <w:spacing w:line="360" w:lineRule="auto"/>
        <w:rPr>
          <w:rFonts w:ascii="Times New Roman" w:hAnsi="Times New Roman"/>
          <w:i w:val="0"/>
        </w:rPr>
      </w:pPr>
      <w:r w:rsidRPr="00B87B30">
        <w:rPr>
          <w:rFonts w:ascii="Times New Roman" w:hAnsi="Times New Roman"/>
          <w:i w:val="0"/>
          <w:color w:val="auto"/>
          <w:sz w:val="24"/>
          <w:szCs w:val="24"/>
        </w:rPr>
        <w:t xml:space="preserve">Pada </w:t>
      </w:r>
      <w:proofErr w:type="gramStart"/>
      <w:r w:rsidRPr="00B87B30">
        <w:rPr>
          <w:rFonts w:ascii="Times New Roman" w:hAnsi="Times New Roman"/>
          <w:i w:val="0"/>
          <w:color w:val="auto"/>
          <w:sz w:val="24"/>
          <w:szCs w:val="24"/>
        </w:rPr>
        <w:t>bab</w:t>
      </w:r>
      <w:proofErr w:type="gramEnd"/>
      <w:r w:rsidRPr="00B87B30">
        <w:rPr>
          <w:rFonts w:ascii="Times New Roman" w:hAnsi="Times New Roman"/>
          <w:i w:val="0"/>
          <w:color w:val="auto"/>
          <w:sz w:val="24"/>
          <w:szCs w:val="24"/>
        </w:rPr>
        <w:t xml:space="preserve"> ini dijelaskan hal-hal yang menjadi permasalahan untuk diteliti sehingga menjadi topik pada tugas akhir. Pada </w:t>
      </w:r>
      <w:proofErr w:type="gramStart"/>
      <w:r w:rsidRPr="00B87B30">
        <w:rPr>
          <w:rFonts w:ascii="Times New Roman" w:hAnsi="Times New Roman"/>
          <w:i w:val="0"/>
          <w:color w:val="auto"/>
          <w:sz w:val="24"/>
          <w:szCs w:val="24"/>
        </w:rPr>
        <w:t>bab</w:t>
      </w:r>
      <w:proofErr w:type="gramEnd"/>
      <w:r w:rsidRPr="00B87B30">
        <w:rPr>
          <w:rFonts w:ascii="Times New Roman" w:hAnsi="Times New Roman"/>
          <w:i w:val="0"/>
          <w:color w:val="auto"/>
          <w:sz w:val="24"/>
          <w:szCs w:val="24"/>
        </w:rPr>
        <w:t xml:space="preserve"> ini j</w:t>
      </w:r>
      <w:r w:rsidR="00541DC4">
        <w:rPr>
          <w:rFonts w:ascii="Times New Roman" w:hAnsi="Times New Roman"/>
          <w:i w:val="0"/>
          <w:color w:val="auto"/>
          <w:sz w:val="24"/>
          <w:szCs w:val="24"/>
        </w:rPr>
        <w:t>u</w:t>
      </w:r>
      <w:r w:rsidRPr="00B87B30">
        <w:rPr>
          <w:rFonts w:ascii="Times New Roman" w:hAnsi="Times New Roman"/>
          <w:i w:val="0"/>
          <w:color w:val="auto"/>
          <w:sz w:val="24"/>
          <w:szCs w:val="24"/>
        </w:rPr>
        <w:t>ga dijelaskan ruang lingkup, tujuan dari kajian dalam tugas akhir, serta pendekatan yang dilakukan dalam menyelesaikan persoalan yang menjadi objek kajian dalam tugas akhir.</w:t>
      </w:r>
    </w:p>
    <w:p w:rsidR="00091220" w:rsidRPr="0014498D" w:rsidRDefault="00091220" w:rsidP="009C5E0A">
      <w:pPr>
        <w:pStyle w:val="Heading2"/>
        <w:numPr>
          <w:ilvl w:val="1"/>
          <w:numId w:val="3"/>
        </w:numPr>
        <w:rPr>
          <w:rFonts w:ascii="Times New Roman" w:hAnsi="Times New Roman"/>
        </w:rPr>
      </w:pPr>
      <w:bookmarkStart w:id="3" w:name="_Toc497309911"/>
      <w:r w:rsidRPr="0014498D">
        <w:rPr>
          <w:rFonts w:ascii="Times New Roman" w:hAnsi="Times New Roman"/>
        </w:rPr>
        <w:t>Latar Belakang</w:t>
      </w:r>
      <w:bookmarkEnd w:id="3"/>
    </w:p>
    <w:p w:rsidR="00920B13" w:rsidRDefault="00B87B30" w:rsidP="00B87B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</w:t>
      </w:r>
      <w:r w:rsidRPr="00B87B30">
        <w:rPr>
          <w:rFonts w:ascii="Times New Roman" w:hAnsi="Times New Roman"/>
          <w:sz w:val="24"/>
          <w:szCs w:val="24"/>
        </w:rPr>
        <w:t>ain tenun ulos merupakan kain tenun berbentuk kain panjang dari kebudayaan suku batak provinsi Indonesia [Prakasa, 2012].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Ulos memiliki berbagai jenis dan motif yang menggambarkan makna tersendiri sesuai dengan sifat, keadaan, dan fungsi, serta upacara adat yang dilakukan.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Kain tenun ulos tidak hanya digunakan dalam upacara adat tetapi juga digunakan sebagai aset.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Melihat penting dan banyaknya pengguna dari ulos maka begitu banyak juga potensi ekonomi yang dapat dikembangkan dengan tenun ulos.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Sekarang ini, perajin tenun sangat terbatas dalam melakukan tenun terhadap ulos baik dari segi motif, warna, alat, dan bahan yang digunakan dalam menenun.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</w:p>
    <w:p w:rsidR="00B87B30" w:rsidRDefault="00B87B30" w:rsidP="00541D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87B30">
        <w:rPr>
          <w:rFonts w:ascii="Times New Roman" w:hAnsi="Times New Roman"/>
          <w:sz w:val="24"/>
          <w:szCs w:val="24"/>
        </w:rPr>
        <w:t>Ulos juga memiliki potensi untuk meningkatkan potensi ekonomi di Indonesia.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Peningkatan potensi tersebut terhambat oleh karena belum banyak industri yang dapat mengembangkan tenun ulos.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Pengembangan desain motif ulos dapat dilakukan demi menciptakan industri ulos yang berkelanjutan.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Oleh karena itu, para pengrajin tenun ulos harus melakukan regenerasi demi kemajuan usaha mereka.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Regenerasi dilakukan dengan menyalurkan ilmu dan keterampilan mereka kepada generasi muda.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Setiap perajin tenun ulos biasanya menurunkan setiap karyanya kepada keturunan mereka [Siantar, 2015].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Namun, para pengrajin memiliki kendala dalam melakukan regenerasi karena generasi muda tidak memiliki ketertarikan untuk mengenali jenis ulos dan tidak memiliki minat pada bidang kerajinan tenun ulos.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Generasi muda lebih memilih bekerja di bidang </w:t>
      </w:r>
      <w:proofErr w:type="gramStart"/>
      <w:r w:rsidRPr="00B87B30">
        <w:rPr>
          <w:rFonts w:ascii="Times New Roman" w:hAnsi="Times New Roman"/>
          <w:sz w:val="24"/>
          <w:szCs w:val="24"/>
        </w:rPr>
        <w:t>lain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karena generasi muda menganggap menenun merupakan pekerjaan sampingan dan dianggap sangat sulit untuk mengembangkan potensi ekonominya. </w:t>
      </w:r>
      <w:proofErr w:type="gramStart"/>
      <w:r w:rsidRPr="00B87B30">
        <w:rPr>
          <w:rFonts w:ascii="Times New Roman" w:hAnsi="Times New Roman"/>
          <w:sz w:val="24"/>
          <w:szCs w:val="24"/>
        </w:rPr>
        <w:t>Namun, pada saat ini banyak sekali peminat pemakai ulos baik dari dalam negeri maupun luar negeri.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7B30">
        <w:rPr>
          <w:rFonts w:ascii="Times New Roman" w:hAnsi="Times New Roman"/>
          <w:sz w:val="24"/>
          <w:szCs w:val="24"/>
        </w:rPr>
        <w:t>Para peminat tersebut menggunakan ulos tanpa mengetahui jenis ulos</w:t>
      </w:r>
      <w:r w:rsidR="00920B13">
        <w:rPr>
          <w:rFonts w:ascii="Times New Roman" w:hAnsi="Times New Roman"/>
          <w:sz w:val="24"/>
          <w:szCs w:val="24"/>
        </w:rPr>
        <w:t xml:space="preserve"> dan fungsi ulos</w:t>
      </w:r>
      <w:r w:rsidRPr="00B87B30">
        <w:rPr>
          <w:rFonts w:ascii="Times New Roman" w:hAnsi="Times New Roman"/>
          <w:sz w:val="24"/>
          <w:szCs w:val="24"/>
        </w:rPr>
        <w:t xml:space="preserve"> yang dipakai.</w:t>
      </w:r>
      <w:proofErr w:type="gramEnd"/>
      <w:r w:rsidRPr="00B87B30">
        <w:rPr>
          <w:rFonts w:ascii="Times New Roman" w:hAnsi="Times New Roman"/>
          <w:sz w:val="24"/>
          <w:szCs w:val="24"/>
        </w:rPr>
        <w:t xml:space="preserve"> </w:t>
      </w:r>
    </w:p>
    <w:p w:rsidR="002F4060" w:rsidRDefault="00043E85" w:rsidP="00B87B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Menciptakan motif baru ulos merupakan salah satu </w:t>
      </w:r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gramEnd"/>
      <w:r>
        <w:rPr>
          <w:rFonts w:ascii="Times New Roman" w:hAnsi="Times New Roman"/>
          <w:sz w:val="24"/>
          <w:szCs w:val="24"/>
        </w:rPr>
        <w:t xml:space="preserve"> yang dapat digunakan untuk meningkatkan potensi ekonomi ulos. Menciptkan motif baru (</w:t>
      </w:r>
      <w:r>
        <w:rPr>
          <w:rFonts w:ascii="Times New Roman" w:hAnsi="Times New Roman"/>
          <w:i/>
          <w:sz w:val="24"/>
          <w:szCs w:val="24"/>
        </w:rPr>
        <w:t>pattern generation</w:t>
      </w:r>
      <w:r>
        <w:rPr>
          <w:rFonts w:ascii="Times New Roman" w:hAnsi="Times New Roman"/>
          <w:sz w:val="24"/>
          <w:szCs w:val="24"/>
        </w:rPr>
        <w:t xml:space="preserve">) adalah teknik dalam meningkatkan/memperbaharui suatu pola melalui warna, motif, dan lain-lain. </w:t>
      </w:r>
    </w:p>
    <w:p w:rsidR="00F6382F" w:rsidRDefault="00726CE4" w:rsidP="00B87B30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Riset Piranti Cerdas Penghasil Motif Tenun Nusantara dilakukan untuk menciptakan industri tenun ulos dan meningkatkan perekonomian dengan menciptakan motif baru pada tenun nusantara secara otomatis.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Salah satu tenun yang diriset yaitu tenun ulos.</w:t>
      </w:r>
      <w:proofErr w:type="gramEnd"/>
      <w:r>
        <w:rPr>
          <w:rFonts w:ascii="Times New Roman" w:hAnsi="Times New Roman"/>
          <w:sz w:val="24"/>
          <w:szCs w:val="24"/>
        </w:rPr>
        <w:t xml:space="preserve"> Riset ini telah memiliki aplikasi sementara dimana aplikasi tersebut masih dalam proses pengembangan. </w:t>
      </w:r>
      <w:proofErr w:type="gramStart"/>
      <w:r>
        <w:rPr>
          <w:rFonts w:ascii="Times New Roman" w:hAnsi="Times New Roman"/>
          <w:sz w:val="24"/>
          <w:szCs w:val="24"/>
        </w:rPr>
        <w:t>Pengembangan aplikasi tersebut dibutuhkan untuk melanjutkan penelitian tersebut.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Adapun tahapan dalam riset ini yaitu </w:t>
      </w:r>
      <w:r>
        <w:rPr>
          <w:rFonts w:ascii="Times New Roman" w:hAnsi="Times New Roman"/>
          <w:i/>
          <w:sz w:val="24"/>
          <w:szCs w:val="24"/>
        </w:rPr>
        <w:t xml:space="preserve">image pre-processing, pattern segmentation, pattern recognition, </w:t>
      </w:r>
      <w:r w:rsidRPr="00726CE4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i/>
          <w:sz w:val="24"/>
          <w:szCs w:val="24"/>
        </w:rPr>
        <w:t xml:space="preserve"> pattern generation.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F6382F">
        <w:rPr>
          <w:rFonts w:ascii="Times New Roman" w:hAnsi="Times New Roman"/>
          <w:sz w:val="24"/>
          <w:szCs w:val="24"/>
        </w:rPr>
        <w:t xml:space="preserve">Penulis melakukan penelitian pada tahap </w:t>
      </w:r>
      <w:r w:rsidR="00F6382F">
        <w:rPr>
          <w:rFonts w:ascii="Times New Roman" w:hAnsi="Times New Roman"/>
          <w:i/>
          <w:sz w:val="24"/>
          <w:szCs w:val="24"/>
        </w:rPr>
        <w:t xml:space="preserve">pattern recognition </w:t>
      </w:r>
      <w:r w:rsidR="00F6382F">
        <w:rPr>
          <w:rFonts w:ascii="Times New Roman" w:hAnsi="Times New Roman"/>
          <w:sz w:val="24"/>
          <w:szCs w:val="24"/>
        </w:rPr>
        <w:t>yang bertujuan untuk melakukan klasifikasi ulos berdasarkan karakteristik yang dimiliki.</w:t>
      </w:r>
      <w:proofErr w:type="gramEnd"/>
      <w:r w:rsidR="00F6382F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F6382F">
        <w:rPr>
          <w:rFonts w:ascii="Times New Roman" w:hAnsi="Times New Roman"/>
          <w:sz w:val="24"/>
          <w:szCs w:val="24"/>
        </w:rPr>
        <w:t xml:space="preserve">Penulis berada pada tahap </w:t>
      </w:r>
      <w:r w:rsidR="00F6382F">
        <w:rPr>
          <w:rFonts w:ascii="Times New Roman" w:hAnsi="Times New Roman"/>
          <w:i/>
          <w:sz w:val="24"/>
          <w:szCs w:val="24"/>
        </w:rPr>
        <w:t>pattern recognition.</w:t>
      </w:r>
      <w:proofErr w:type="gramEnd"/>
    </w:p>
    <w:p w:rsidR="00091220" w:rsidRDefault="00F6382F" w:rsidP="00B87B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Pattern recognition </w:t>
      </w:r>
      <w:r>
        <w:rPr>
          <w:rFonts w:ascii="Times New Roman" w:hAnsi="Times New Roman"/>
          <w:sz w:val="24"/>
          <w:szCs w:val="24"/>
        </w:rPr>
        <w:t>merupakan pengklasifikasian data melalui fitur ekstraksi penting dari beberapa data (1978, Thomas Gonzales).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7595E" w:rsidRPr="00E7595E">
        <w:rPr>
          <w:rFonts w:ascii="Times New Roman" w:hAnsi="Times New Roman"/>
          <w:i/>
          <w:sz w:val="24"/>
          <w:szCs w:val="24"/>
        </w:rPr>
        <w:t>Pattern recognition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merupakan salah satu pendekatan dalam </w:t>
      </w:r>
      <w:r w:rsidR="00E7595E">
        <w:rPr>
          <w:rFonts w:ascii="Times New Roman" w:hAnsi="Times New Roman"/>
          <w:sz w:val="24"/>
          <w:szCs w:val="24"/>
        </w:rPr>
        <w:t>dilakukan dengan mengekstraksi gambar ulos dan klasifikasi ulos.</w:t>
      </w:r>
      <w:proofErr w:type="gramEnd"/>
      <w:r w:rsidR="00E7595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7595E">
        <w:rPr>
          <w:rFonts w:ascii="Times New Roman" w:hAnsi="Times New Roman"/>
          <w:sz w:val="24"/>
          <w:szCs w:val="24"/>
        </w:rPr>
        <w:t>Ekstraksi gambar dapat dilakukan melalui warna dan pola gambar.</w:t>
      </w:r>
      <w:proofErr w:type="gramEnd"/>
      <w:r w:rsidR="00E7595E">
        <w:rPr>
          <w:rFonts w:ascii="Times New Roman" w:hAnsi="Times New Roman"/>
          <w:sz w:val="24"/>
          <w:szCs w:val="24"/>
        </w:rPr>
        <w:t xml:space="preserve"> Klasifikasi ulos dilakukan menggunakan </w:t>
      </w:r>
      <w:r w:rsidR="00E7595E">
        <w:rPr>
          <w:rFonts w:ascii="Times New Roman" w:hAnsi="Times New Roman"/>
          <w:i/>
          <w:sz w:val="24"/>
          <w:szCs w:val="24"/>
        </w:rPr>
        <w:t xml:space="preserve">machine learning, </w:t>
      </w:r>
      <w:r w:rsidR="00E7595E">
        <w:rPr>
          <w:rFonts w:ascii="Times New Roman" w:hAnsi="Times New Roman"/>
          <w:sz w:val="24"/>
          <w:szCs w:val="24"/>
        </w:rPr>
        <w:t xml:space="preserve">yaitu karakteristik setiap data yang telah diekstraksi </w:t>
      </w:r>
      <w:proofErr w:type="gramStart"/>
      <w:r w:rsidR="00E7595E">
        <w:rPr>
          <w:rFonts w:ascii="Times New Roman" w:hAnsi="Times New Roman"/>
          <w:sz w:val="24"/>
          <w:szCs w:val="24"/>
        </w:rPr>
        <w:t>akan</w:t>
      </w:r>
      <w:proofErr w:type="gramEnd"/>
      <w:r w:rsidR="00E7595E">
        <w:rPr>
          <w:rFonts w:ascii="Times New Roman" w:hAnsi="Times New Roman"/>
          <w:sz w:val="24"/>
          <w:szCs w:val="24"/>
        </w:rPr>
        <w:t xml:space="preserve"> dipelajari agar dapat mengenali setiap ulos yang di-</w:t>
      </w:r>
      <w:r w:rsidR="00E7595E" w:rsidRPr="00E7595E">
        <w:rPr>
          <w:rFonts w:ascii="Times New Roman" w:hAnsi="Times New Roman"/>
          <w:i/>
          <w:sz w:val="24"/>
          <w:szCs w:val="24"/>
        </w:rPr>
        <w:t>input</w:t>
      </w:r>
      <w:r w:rsidR="00E7595E">
        <w:rPr>
          <w:rFonts w:ascii="Times New Roman" w:hAnsi="Times New Roman"/>
          <w:sz w:val="24"/>
          <w:szCs w:val="24"/>
        </w:rPr>
        <w:t xml:space="preserve"> oleh pengguna.</w:t>
      </w:r>
    </w:p>
    <w:p w:rsidR="00F6382F" w:rsidRPr="00E7595E" w:rsidRDefault="00F6382F" w:rsidP="00B87B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Klasifikasi ulos berdasarkan karakteristik dapat dilihat melalui warna maupun pola ulos.</w:t>
      </w:r>
      <w:proofErr w:type="gramEnd"/>
      <w:r>
        <w:rPr>
          <w:rFonts w:ascii="Times New Roman" w:hAnsi="Times New Roman"/>
          <w:sz w:val="24"/>
          <w:szCs w:val="24"/>
        </w:rPr>
        <w:t xml:space="preserve"> Data ulos yang dimiliki oleh peneliti Piranti Cerdas Penghasil Motif Tenun Nusantara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digunakan peneliti dalam melakukan penelitian. Namun, data yang mereka tidak cukup untuk digunakan menjadi </w:t>
      </w:r>
      <w:r w:rsidRPr="00F6382F">
        <w:rPr>
          <w:rFonts w:ascii="Times New Roman" w:hAnsi="Times New Roman"/>
          <w:i/>
          <w:sz w:val="24"/>
          <w:szCs w:val="24"/>
        </w:rPr>
        <w:t>dataset</w:t>
      </w:r>
      <w:r>
        <w:rPr>
          <w:rFonts w:ascii="Times New Roman" w:hAnsi="Times New Roman"/>
          <w:sz w:val="24"/>
          <w:szCs w:val="24"/>
        </w:rPr>
        <w:t xml:space="preserve"> pada penelitian </w:t>
      </w:r>
      <w:r>
        <w:rPr>
          <w:rFonts w:ascii="Times New Roman" w:hAnsi="Times New Roman"/>
          <w:i/>
          <w:sz w:val="24"/>
          <w:szCs w:val="24"/>
        </w:rPr>
        <w:t xml:space="preserve">pattern recognition </w:t>
      </w:r>
      <w:r>
        <w:rPr>
          <w:rFonts w:ascii="Times New Roman" w:hAnsi="Times New Roman"/>
          <w:sz w:val="24"/>
          <w:szCs w:val="24"/>
        </w:rPr>
        <w:t xml:space="preserve">sehingga peneliti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melakukan observasi untuk mengumpulkan data ulos. Observasi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dilakukan ke beberapa tempat yaitu pengrajin tenun ulos, penjual ulos, dan ketua adat suku batak. </w:t>
      </w:r>
    </w:p>
    <w:p w:rsidR="00091220" w:rsidRPr="0014498D" w:rsidRDefault="00091220" w:rsidP="009C5E0A">
      <w:pPr>
        <w:pStyle w:val="Heading2"/>
        <w:numPr>
          <w:ilvl w:val="1"/>
          <w:numId w:val="3"/>
        </w:numPr>
        <w:rPr>
          <w:rFonts w:ascii="Times New Roman" w:hAnsi="Times New Roman"/>
        </w:rPr>
      </w:pPr>
      <w:bookmarkStart w:id="4" w:name="_Toc497309912"/>
      <w:r w:rsidRPr="0014498D">
        <w:rPr>
          <w:rFonts w:ascii="Times New Roman" w:hAnsi="Times New Roman"/>
        </w:rPr>
        <w:t>Tujuan</w:t>
      </w:r>
      <w:bookmarkEnd w:id="4"/>
    </w:p>
    <w:p w:rsidR="009A087F" w:rsidRDefault="009A087F" w:rsidP="009A08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Tujuan dari </w:t>
      </w:r>
      <w:r w:rsidR="00983DAA">
        <w:rPr>
          <w:rFonts w:ascii="Times New Roman" w:hAnsi="Times New Roman"/>
          <w:sz w:val="24"/>
          <w:szCs w:val="24"/>
        </w:rPr>
        <w:t>penelitian ini dilakukan untuk mengklasifikasikan ulos berdasarkan karakteristik.</w:t>
      </w:r>
      <w:proofErr w:type="gramEnd"/>
    </w:p>
    <w:p w:rsidR="00091220" w:rsidRPr="0014498D" w:rsidRDefault="00091220" w:rsidP="009C5E0A">
      <w:pPr>
        <w:pStyle w:val="Heading2"/>
        <w:numPr>
          <w:ilvl w:val="1"/>
          <w:numId w:val="3"/>
        </w:numPr>
        <w:rPr>
          <w:rFonts w:ascii="Times New Roman" w:hAnsi="Times New Roman"/>
        </w:rPr>
      </w:pPr>
      <w:bookmarkStart w:id="5" w:name="_Toc497309913"/>
      <w:r w:rsidRPr="0014498D">
        <w:rPr>
          <w:rFonts w:ascii="Times New Roman" w:hAnsi="Times New Roman"/>
        </w:rPr>
        <w:t>Lingkup</w:t>
      </w:r>
      <w:bookmarkEnd w:id="5"/>
    </w:p>
    <w:p w:rsidR="003F709C" w:rsidRPr="003F709C" w:rsidRDefault="003F709C" w:rsidP="003F70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F709C">
        <w:rPr>
          <w:rFonts w:ascii="Times New Roman" w:hAnsi="Times New Roman"/>
          <w:sz w:val="24"/>
          <w:szCs w:val="24"/>
        </w:rPr>
        <w:t>Lingkup kajian pelaksanaan tugas akhir adalah:</w:t>
      </w:r>
    </w:p>
    <w:p w:rsidR="003F709C" w:rsidRPr="003F709C" w:rsidRDefault="003F709C" w:rsidP="003F709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4"/>
        </w:rPr>
      </w:pPr>
      <w:r w:rsidRPr="003F709C">
        <w:rPr>
          <w:szCs w:val="24"/>
        </w:rPr>
        <w:t>Penelitian pengenalan motif ulos sesuai</w:t>
      </w:r>
      <w:r w:rsidR="004D0166">
        <w:rPr>
          <w:szCs w:val="24"/>
        </w:rPr>
        <w:t xml:space="preserve"> dengan karakteristik dari ulos</w:t>
      </w:r>
    </w:p>
    <w:p w:rsidR="003F709C" w:rsidRPr="003F709C" w:rsidRDefault="003F709C" w:rsidP="003F709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Cs w:val="24"/>
        </w:rPr>
      </w:pPr>
      <w:r w:rsidRPr="003F709C">
        <w:rPr>
          <w:szCs w:val="24"/>
        </w:rPr>
        <w:t>Hasil penelitian dibuat menjadi sebuah prototipe</w:t>
      </w:r>
    </w:p>
    <w:p w:rsidR="00091220" w:rsidRPr="003F709C" w:rsidRDefault="004D0166" w:rsidP="003F709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data dari riset Piranti Cerdas Penghasil Motif Tenun Nusantara dan hasil observasi</w:t>
      </w:r>
    </w:p>
    <w:p w:rsidR="00091220" w:rsidRPr="0014498D" w:rsidRDefault="00091220" w:rsidP="009C5E0A">
      <w:pPr>
        <w:pStyle w:val="Heading2"/>
        <w:numPr>
          <w:ilvl w:val="1"/>
          <w:numId w:val="3"/>
        </w:numPr>
        <w:rPr>
          <w:rFonts w:ascii="Times New Roman" w:hAnsi="Times New Roman"/>
        </w:rPr>
      </w:pPr>
      <w:bookmarkStart w:id="6" w:name="_Toc496040386"/>
      <w:bookmarkStart w:id="7" w:name="_Toc496097573"/>
      <w:bookmarkStart w:id="8" w:name="_Toc496099164"/>
      <w:bookmarkStart w:id="9" w:name="_Toc496099229"/>
      <w:bookmarkStart w:id="10" w:name="_Toc496040387"/>
      <w:bookmarkStart w:id="11" w:name="_Toc496097574"/>
      <w:bookmarkStart w:id="12" w:name="_Toc496099165"/>
      <w:bookmarkStart w:id="13" w:name="_Toc496099230"/>
      <w:bookmarkStart w:id="14" w:name="_Toc497309914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14498D">
        <w:rPr>
          <w:rFonts w:ascii="Times New Roman" w:hAnsi="Times New Roman"/>
        </w:rPr>
        <w:t>Pendekatan</w:t>
      </w:r>
      <w:bookmarkEnd w:id="14"/>
      <w:r w:rsidRPr="0014498D">
        <w:rPr>
          <w:rFonts w:ascii="Times New Roman" w:hAnsi="Times New Roman"/>
        </w:rPr>
        <w:t xml:space="preserve">  </w:t>
      </w:r>
    </w:p>
    <w:p w:rsidR="00245CAB" w:rsidRDefault="00245CAB" w:rsidP="00245CAB">
      <w:pPr>
        <w:pStyle w:val="guideline"/>
        <w:spacing w:after="0"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Tahapan yang dilakukan dalam menyelesaikan Tugas Akhir sebagai berikut:</w:t>
      </w:r>
    </w:p>
    <w:p w:rsidR="00245CAB" w:rsidRPr="009A087F" w:rsidRDefault="00245CAB" w:rsidP="00245CAB">
      <w:pPr>
        <w:pStyle w:val="guideline"/>
        <w:numPr>
          <w:ilvl w:val="0"/>
          <w:numId w:val="32"/>
        </w:numPr>
        <w:spacing w:after="0"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9A087F">
        <w:rPr>
          <w:rFonts w:ascii="Times New Roman" w:hAnsi="Times New Roman"/>
          <w:i w:val="0"/>
          <w:color w:val="auto"/>
          <w:sz w:val="24"/>
          <w:szCs w:val="24"/>
        </w:rPr>
        <w:lastRenderedPageBreak/>
        <w:t>Studi Literatur</w:t>
      </w:r>
    </w:p>
    <w:p w:rsidR="00245CAB" w:rsidRPr="009A087F" w:rsidRDefault="009A087F" w:rsidP="00245CAB">
      <w:pPr>
        <w:pStyle w:val="guideline"/>
        <w:spacing w:after="0" w:line="360" w:lineRule="auto"/>
        <w:ind w:left="720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Studi literatur</w:t>
      </w:r>
      <w:r w:rsidR="00245CAB"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 dilakukan dengan </w:t>
      </w:r>
      <w:proofErr w:type="gramStart"/>
      <w:r w:rsidR="00245CAB" w:rsidRPr="009A087F">
        <w:rPr>
          <w:rFonts w:ascii="Times New Roman" w:hAnsi="Times New Roman"/>
          <w:i w:val="0"/>
          <w:color w:val="auto"/>
          <w:sz w:val="24"/>
          <w:szCs w:val="24"/>
        </w:rPr>
        <w:t>cara</w:t>
      </w:r>
      <w:proofErr w:type="gramEnd"/>
      <w:r w:rsidR="00245CAB"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 mengumpulkan informasi yang berasal dari buku, jurnal, maupun paper yang terkait mengenai pattern recognition pada gambar.</w:t>
      </w:r>
    </w:p>
    <w:p w:rsidR="00245CAB" w:rsidRPr="009A087F" w:rsidRDefault="00245CAB" w:rsidP="00245CAB">
      <w:pPr>
        <w:pStyle w:val="guideline"/>
        <w:numPr>
          <w:ilvl w:val="0"/>
          <w:numId w:val="32"/>
        </w:numPr>
        <w:spacing w:after="0"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9A087F">
        <w:rPr>
          <w:rFonts w:ascii="Times New Roman" w:hAnsi="Times New Roman"/>
          <w:i w:val="0"/>
          <w:color w:val="auto"/>
          <w:sz w:val="24"/>
          <w:szCs w:val="24"/>
        </w:rPr>
        <w:t>Analisis dan Desain</w:t>
      </w:r>
    </w:p>
    <w:p w:rsidR="00245CAB" w:rsidRPr="009A087F" w:rsidRDefault="00245CAB" w:rsidP="00245CAB">
      <w:pPr>
        <w:pStyle w:val="guideline"/>
        <w:spacing w:after="0" w:line="360" w:lineRule="auto"/>
        <w:ind w:left="720"/>
        <w:rPr>
          <w:rFonts w:ascii="Times New Roman" w:hAnsi="Times New Roman"/>
          <w:i w:val="0"/>
          <w:color w:val="auto"/>
          <w:sz w:val="24"/>
          <w:szCs w:val="24"/>
        </w:rPr>
      </w:pPr>
      <w:r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Analisis dan desain dilakukan dengan menganalisis dan desain proses penerapan teknik </w:t>
      </w:r>
      <w:r w:rsidRPr="009A087F">
        <w:rPr>
          <w:rFonts w:ascii="Times New Roman" w:hAnsi="Times New Roman"/>
          <w:color w:val="auto"/>
          <w:sz w:val="24"/>
          <w:szCs w:val="24"/>
        </w:rPr>
        <w:t>pattern recognition</w:t>
      </w:r>
      <w:r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 pada gambar ulos. Pada tahap ini </w:t>
      </w:r>
      <w:proofErr w:type="gramStart"/>
      <w:r w:rsidRPr="009A087F">
        <w:rPr>
          <w:rFonts w:ascii="Times New Roman" w:hAnsi="Times New Roman"/>
          <w:i w:val="0"/>
          <w:color w:val="auto"/>
          <w:sz w:val="24"/>
          <w:szCs w:val="24"/>
        </w:rPr>
        <w:t>akan</w:t>
      </w:r>
      <w:proofErr w:type="gramEnd"/>
      <w:r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 dilakukan mempersiapkan data, mengolah data dengan mengekstraksi data sesuai dengan kebenaran hasil pendekatan berdasarkan studi literatur yang dilakukan.</w:t>
      </w:r>
    </w:p>
    <w:p w:rsidR="00245CAB" w:rsidRPr="009A087F" w:rsidRDefault="00245CAB" w:rsidP="00245CAB">
      <w:pPr>
        <w:pStyle w:val="guideline"/>
        <w:numPr>
          <w:ilvl w:val="0"/>
          <w:numId w:val="32"/>
        </w:numPr>
        <w:spacing w:after="0"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9A087F">
        <w:rPr>
          <w:rFonts w:ascii="Times New Roman" w:hAnsi="Times New Roman"/>
          <w:i w:val="0"/>
          <w:color w:val="auto"/>
          <w:sz w:val="24"/>
          <w:szCs w:val="24"/>
        </w:rPr>
        <w:t>Implementasi</w:t>
      </w:r>
    </w:p>
    <w:p w:rsidR="00245CAB" w:rsidRPr="009A087F" w:rsidRDefault="00245CAB" w:rsidP="00245CAB">
      <w:pPr>
        <w:pStyle w:val="guideline"/>
        <w:spacing w:after="0" w:line="360" w:lineRule="auto"/>
        <w:ind w:left="720"/>
        <w:rPr>
          <w:rFonts w:ascii="Times New Roman" w:hAnsi="Times New Roman"/>
          <w:i w:val="0"/>
          <w:color w:val="auto"/>
          <w:sz w:val="24"/>
          <w:szCs w:val="24"/>
        </w:rPr>
      </w:pPr>
      <w:proofErr w:type="gramStart"/>
      <w:r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Implementasi dilakukan dengan menerapkan teknik </w:t>
      </w:r>
      <w:r w:rsidRPr="009A087F">
        <w:rPr>
          <w:rFonts w:ascii="Times New Roman" w:hAnsi="Times New Roman"/>
          <w:color w:val="auto"/>
          <w:sz w:val="24"/>
          <w:szCs w:val="24"/>
        </w:rPr>
        <w:t>pattern recognition</w:t>
      </w:r>
      <w:r w:rsidRPr="009A087F">
        <w:rPr>
          <w:rFonts w:ascii="Times New Roman" w:hAnsi="Times New Roman"/>
          <w:i w:val="0"/>
          <w:color w:val="auto"/>
          <w:sz w:val="24"/>
          <w:szCs w:val="24"/>
        </w:rPr>
        <w:t xml:space="preserve"> pada gambar ulos dan memvisualisasikannya menjadi sebuah prototipe.</w:t>
      </w:r>
      <w:proofErr w:type="gramEnd"/>
    </w:p>
    <w:p w:rsidR="00245CAB" w:rsidRPr="009A087F" w:rsidRDefault="00245CAB" w:rsidP="00245CAB">
      <w:pPr>
        <w:pStyle w:val="guideline"/>
        <w:numPr>
          <w:ilvl w:val="0"/>
          <w:numId w:val="32"/>
        </w:numPr>
        <w:spacing w:after="0"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9A087F">
        <w:rPr>
          <w:rFonts w:ascii="Times New Roman" w:hAnsi="Times New Roman"/>
          <w:i w:val="0"/>
          <w:color w:val="auto"/>
          <w:sz w:val="24"/>
          <w:szCs w:val="24"/>
        </w:rPr>
        <w:t>Pengujian</w:t>
      </w:r>
    </w:p>
    <w:p w:rsidR="00091220" w:rsidRPr="009A087F" w:rsidRDefault="00245CAB" w:rsidP="00245CAB">
      <w:pPr>
        <w:pStyle w:val="ListParagraph"/>
        <w:spacing w:after="0" w:line="360" w:lineRule="auto"/>
        <w:jc w:val="both"/>
        <w:rPr>
          <w:szCs w:val="24"/>
        </w:rPr>
      </w:pPr>
      <w:proofErr w:type="gramStart"/>
      <w:r w:rsidRPr="009A087F">
        <w:rPr>
          <w:szCs w:val="24"/>
        </w:rPr>
        <w:t>Pengujian dilakukan untuk memastikan akurasi dari pendekatan yang dilakukan.</w:t>
      </w:r>
      <w:proofErr w:type="gramEnd"/>
    </w:p>
    <w:p w:rsidR="00091220" w:rsidRPr="0014498D" w:rsidRDefault="00091220" w:rsidP="009C5E0A">
      <w:pPr>
        <w:pStyle w:val="Heading2"/>
        <w:numPr>
          <w:ilvl w:val="1"/>
          <w:numId w:val="3"/>
        </w:numPr>
        <w:rPr>
          <w:rFonts w:ascii="Times New Roman" w:hAnsi="Times New Roman"/>
        </w:rPr>
      </w:pPr>
      <w:bookmarkStart w:id="15" w:name="_Toc496040390"/>
      <w:bookmarkStart w:id="16" w:name="_Toc496097577"/>
      <w:bookmarkStart w:id="17" w:name="_Toc496099168"/>
      <w:bookmarkStart w:id="18" w:name="_Toc496099233"/>
      <w:bookmarkStart w:id="19" w:name="_Toc496040393"/>
      <w:bookmarkStart w:id="20" w:name="_Toc496097580"/>
      <w:bookmarkStart w:id="21" w:name="_Toc496099171"/>
      <w:bookmarkStart w:id="22" w:name="_Toc496099236"/>
      <w:bookmarkStart w:id="23" w:name="_Toc496040396"/>
      <w:bookmarkStart w:id="24" w:name="_Toc496097583"/>
      <w:bookmarkStart w:id="25" w:name="_Toc496099174"/>
      <w:bookmarkStart w:id="26" w:name="_Toc496099239"/>
      <w:bookmarkStart w:id="27" w:name="_Toc49730991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14498D">
        <w:rPr>
          <w:rFonts w:ascii="Times New Roman" w:hAnsi="Times New Roman"/>
        </w:rPr>
        <w:t>Sistematika Penyajian</w:t>
      </w:r>
      <w:bookmarkEnd w:id="27"/>
    </w:p>
    <w:p w:rsidR="00091220" w:rsidRPr="00245CAB" w:rsidRDefault="00245CAB" w:rsidP="000912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ins w:id="28" w:author="Kristine Pangaribuan" w:date="2017-10-10T16:21:00Z">
        <w:r w:rsidRPr="00245CAB">
          <w:rPr>
            <w:rStyle w:val="fontstyle01"/>
          </w:rPr>
          <w:t>Dokumen ini disusun dalam 7 Bab dan daftar pustaka serta lampiran.</w:t>
        </w:r>
        <w:proofErr w:type="gramEnd"/>
        <w:r w:rsidRPr="00245CAB">
          <w:rPr>
            <w:rStyle w:val="fontstyle01"/>
          </w:rPr>
          <w:t xml:space="preserve"> Setiap </w:t>
        </w:r>
        <w:proofErr w:type="gramStart"/>
        <w:r w:rsidRPr="00245CAB">
          <w:rPr>
            <w:rStyle w:val="fontstyle01"/>
          </w:rPr>
          <w:t>bab</w:t>
        </w:r>
        <w:proofErr w:type="gramEnd"/>
        <w:r w:rsidRPr="00245CAB">
          <w:rPr>
            <w:rStyle w:val="fontstyle01"/>
          </w:rPr>
          <w:t xml:space="preserve"> berisi penjelasan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 xml:space="preserve">dari penerapan </w:t>
        </w:r>
      </w:ins>
      <w:r>
        <w:rPr>
          <w:rStyle w:val="fontstyle01"/>
          <w:i/>
        </w:rPr>
        <w:t xml:space="preserve">pattern recognition </w:t>
      </w:r>
      <w:r>
        <w:rPr>
          <w:rStyle w:val="fontstyle01"/>
        </w:rPr>
        <w:t>pada ulos</w:t>
      </w:r>
      <w:ins w:id="29" w:author="Kristine Pangaribuan" w:date="2017-10-10T16:21:00Z">
        <w:r w:rsidRPr="00245CAB">
          <w:rPr>
            <w:rStyle w:val="fontstyle01"/>
          </w:rPr>
          <w:t xml:space="preserve">. </w:t>
        </w:r>
        <w:proofErr w:type="gramStart"/>
        <w:r w:rsidRPr="00245CAB">
          <w:rPr>
            <w:rStyle w:val="fontstyle01"/>
          </w:rPr>
          <w:t>Pada Bab II diuraikan tinjauan pustaka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>pada penelitian sebelumnya serta penetapan kerangka teoritis yang digunakan pada penelitian.</w:t>
        </w:r>
        <w:proofErr w:type="gramEnd"/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proofErr w:type="gramStart"/>
        <w:r w:rsidRPr="00245CAB">
          <w:rPr>
            <w:rStyle w:val="fontstyle01"/>
          </w:rPr>
          <w:t>Pada Bab ini juga dijelaskan landasan teori yang menjadi rujukan dalam penelitian.</w:t>
        </w:r>
        <w:proofErr w:type="gramEnd"/>
        <w:r w:rsidRPr="00245CAB">
          <w:rPr>
            <w:rStyle w:val="fontstyle01"/>
          </w:rPr>
          <w:t xml:space="preserve"> Pada Bab III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 xml:space="preserve">diuraikan rancangan penelitian yang </w:t>
        </w:r>
        <w:proofErr w:type="gramStart"/>
        <w:r w:rsidRPr="00245CAB">
          <w:rPr>
            <w:rStyle w:val="fontstyle01"/>
          </w:rPr>
          <w:t>akan</w:t>
        </w:r>
        <w:proofErr w:type="gramEnd"/>
        <w:r w:rsidRPr="00245CAB">
          <w:rPr>
            <w:rStyle w:val="fontstyle01"/>
          </w:rPr>
          <w:t xml:space="preserve"> dilakukan, prosedur penelitan serta menjelaskan hal-hal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 xml:space="preserve">yang dibutuhkan dalam penelitian. </w:t>
        </w:r>
        <w:proofErr w:type="gramStart"/>
        <w:r w:rsidRPr="00245CAB">
          <w:rPr>
            <w:rStyle w:val="fontstyle01"/>
          </w:rPr>
          <w:t>Pada Bab IV diuraikan hasil analisis dan desain kebutuhan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>penelitian yang menjadi acuan pada tahapan implementasi</w:t>
        </w:r>
        <w:r w:rsidRPr="00245CAB">
          <w:rPr>
            <w:rStyle w:val="fontstyle21"/>
          </w:rPr>
          <w:t>.</w:t>
        </w:r>
        <w:proofErr w:type="gramEnd"/>
        <w:r w:rsidRPr="00245CAB">
          <w:rPr>
            <w:rStyle w:val="fontstyle21"/>
          </w:rPr>
          <w:t xml:space="preserve"> </w:t>
        </w:r>
        <w:r w:rsidRPr="00245CAB">
          <w:rPr>
            <w:rStyle w:val="fontstyle01"/>
          </w:rPr>
          <w:t xml:space="preserve">Pada Bab V </w:t>
        </w:r>
        <w:proofErr w:type="gramStart"/>
        <w:r w:rsidRPr="00245CAB">
          <w:rPr>
            <w:rStyle w:val="fontstyle01"/>
          </w:rPr>
          <w:t>akan</w:t>
        </w:r>
        <w:proofErr w:type="gramEnd"/>
        <w:r w:rsidRPr="00245CAB">
          <w:rPr>
            <w:rStyle w:val="fontstyle01"/>
          </w:rPr>
          <w:t xml:space="preserve"> dijelaskan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 xml:space="preserve">bagaimana implementasi dari hasil analisis dan desain. </w:t>
        </w:r>
        <w:proofErr w:type="gramStart"/>
        <w:r w:rsidRPr="00245CAB">
          <w:rPr>
            <w:rStyle w:val="fontstyle01"/>
          </w:rPr>
          <w:t>Pada Bab VI diuraikan hasil yang telah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>diperoleh pada tahapan implementasi serta melakukan pengolahan data.</w:t>
        </w:r>
        <w:proofErr w:type="gramEnd"/>
        <w:r w:rsidRPr="00245CAB">
          <w:rPr>
            <w:rStyle w:val="fontstyle01"/>
          </w:rPr>
          <w:t xml:space="preserve"> Pada Bab VII </w:t>
        </w:r>
        <w:proofErr w:type="gramStart"/>
        <w:r w:rsidRPr="00245CAB">
          <w:rPr>
            <w:rStyle w:val="fontstyle01"/>
          </w:rPr>
          <w:t>akan</w:t>
        </w:r>
        <w:proofErr w:type="gramEnd"/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>diberikan kesimpulan penelitian serta saran yang diberikan untuk penelitian selanjutnya yang</w:t>
        </w:r>
        <w:r w:rsidRPr="00245CAB">
          <w:rPr>
            <w:rFonts w:ascii="Times New Roman" w:hAnsi="Times New Roman"/>
            <w:color w:val="000000"/>
            <w:sz w:val="24"/>
            <w:szCs w:val="24"/>
          </w:rPr>
          <w:t xml:space="preserve"> </w:t>
        </w:r>
        <w:r w:rsidRPr="00245CAB">
          <w:rPr>
            <w:rStyle w:val="fontstyle01"/>
          </w:rPr>
          <w:t>berkaitan dengan Topik Tugas Akhir</w:t>
        </w:r>
        <w:r w:rsidRPr="00245CAB">
          <w:rPr>
            <w:rFonts w:ascii="Times New Roman" w:hAnsi="Times New Roman"/>
            <w:sz w:val="24"/>
            <w:szCs w:val="24"/>
          </w:rPr>
          <w:t>.</w:t>
        </w:r>
      </w:ins>
      <w:r w:rsidR="00091220" w:rsidRPr="00245CAB">
        <w:rPr>
          <w:rFonts w:ascii="Times New Roman" w:hAnsi="Times New Roman"/>
          <w:sz w:val="24"/>
          <w:szCs w:val="24"/>
        </w:rPr>
        <w:t xml:space="preserve">   </w:t>
      </w:r>
    </w:p>
    <w:p w:rsidR="00091220" w:rsidRPr="0014498D" w:rsidRDefault="00091220" w:rsidP="00091220">
      <w:pPr>
        <w:spacing w:line="360" w:lineRule="auto"/>
        <w:rPr>
          <w:rFonts w:ascii="Times New Roman" w:hAnsi="Times New Roman"/>
          <w:sz w:val="24"/>
          <w:szCs w:val="24"/>
          <w:lang w:val="en-AU"/>
        </w:rPr>
      </w:pPr>
    </w:p>
    <w:p w:rsidR="00091220" w:rsidRPr="0014498D" w:rsidRDefault="00091220" w:rsidP="00091220">
      <w:pPr>
        <w:rPr>
          <w:rFonts w:ascii="Times New Roman" w:hAnsi="Times New Roman"/>
          <w:lang w:val="en-AU"/>
        </w:rPr>
      </w:pPr>
    </w:p>
    <w:p w:rsidR="00091220" w:rsidRPr="0014498D" w:rsidRDefault="00091220" w:rsidP="009C5E0A">
      <w:pPr>
        <w:pStyle w:val="Heading1"/>
        <w:numPr>
          <w:ilvl w:val="0"/>
          <w:numId w:val="3"/>
        </w:numPr>
        <w:ind w:firstLine="108"/>
        <w:rPr>
          <w:rFonts w:ascii="Times New Roman" w:hAnsi="Times New Roman"/>
        </w:rPr>
      </w:pPr>
      <w:bookmarkStart w:id="30" w:name="_Toc497309916"/>
      <w:r w:rsidRPr="0014498D">
        <w:rPr>
          <w:rFonts w:ascii="Times New Roman" w:hAnsi="Times New Roman"/>
        </w:rPr>
        <w:lastRenderedPageBreak/>
        <w:t>Tinjauan Pustaka</w:t>
      </w:r>
      <w:bookmarkEnd w:id="30"/>
    </w:p>
    <w:p w:rsidR="00091220" w:rsidRDefault="00091220" w:rsidP="000912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735C">
        <w:rPr>
          <w:rFonts w:ascii="Times New Roman" w:hAnsi="Times New Roman"/>
          <w:sz w:val="24"/>
          <w:szCs w:val="24"/>
        </w:rPr>
        <w:t xml:space="preserve">Pada </w:t>
      </w:r>
      <w:proofErr w:type="gramStart"/>
      <w:r w:rsidRPr="0068735C">
        <w:rPr>
          <w:rFonts w:ascii="Times New Roman" w:hAnsi="Times New Roman"/>
          <w:sz w:val="24"/>
          <w:szCs w:val="24"/>
        </w:rPr>
        <w:t>bab</w:t>
      </w:r>
      <w:proofErr w:type="gramEnd"/>
      <w:r w:rsidRPr="0068735C">
        <w:rPr>
          <w:rFonts w:ascii="Times New Roman" w:hAnsi="Times New Roman"/>
          <w:sz w:val="24"/>
          <w:szCs w:val="24"/>
        </w:rPr>
        <w:t xml:space="preserve"> ini dijelaskan tinjauan pustaka pada penelitian sebelumnya serta penetapan kerangka teoritis yang digunakan pada pene</w:t>
      </w:r>
      <w:r w:rsidRPr="00FE29BC">
        <w:rPr>
          <w:rFonts w:ascii="Times New Roman" w:hAnsi="Times New Roman"/>
          <w:sz w:val="24"/>
          <w:szCs w:val="24"/>
        </w:rPr>
        <w:t xml:space="preserve">litian. Pada </w:t>
      </w:r>
      <w:proofErr w:type="gramStart"/>
      <w:r w:rsidRPr="00FE29BC">
        <w:rPr>
          <w:rFonts w:ascii="Times New Roman" w:hAnsi="Times New Roman"/>
          <w:sz w:val="24"/>
          <w:szCs w:val="24"/>
        </w:rPr>
        <w:t>bab</w:t>
      </w:r>
      <w:proofErr w:type="gramEnd"/>
      <w:r w:rsidRPr="00FE29BC">
        <w:rPr>
          <w:rFonts w:ascii="Times New Roman" w:hAnsi="Times New Roman"/>
          <w:sz w:val="24"/>
          <w:szCs w:val="24"/>
        </w:rPr>
        <w:t xml:space="preserve"> ini juga dijelaskan landasan teori yang menjadi rujukan dalam penelitian.</w:t>
      </w:r>
    </w:p>
    <w:p w:rsidR="004C17CA" w:rsidRPr="0014498D" w:rsidRDefault="004C17CA" w:rsidP="004C17C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31" w:name="_Toc497309917"/>
      <w:r w:rsidRPr="0014498D">
        <w:rPr>
          <w:rFonts w:ascii="Times New Roman" w:hAnsi="Times New Roman"/>
        </w:rPr>
        <w:t>Landasan Teori</w:t>
      </w:r>
      <w:bookmarkEnd w:id="31"/>
    </w:p>
    <w:p w:rsidR="004C17CA" w:rsidRPr="0014498D" w:rsidRDefault="004C17CA" w:rsidP="004C17CA">
      <w:p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8735C">
        <w:rPr>
          <w:rFonts w:ascii="Times New Roman" w:hAnsi="Times New Roman"/>
          <w:sz w:val="24"/>
          <w:szCs w:val="24"/>
        </w:rPr>
        <w:t xml:space="preserve">Bab ini berisi penjelasan teori-teori yang berkaitan dengan </w:t>
      </w:r>
      <w:r w:rsidR="00245CAB">
        <w:rPr>
          <w:rFonts w:ascii="Times New Roman" w:hAnsi="Times New Roman"/>
          <w:i/>
          <w:sz w:val="24"/>
          <w:szCs w:val="24"/>
        </w:rPr>
        <w:t xml:space="preserve">pattern recognition </w:t>
      </w:r>
      <w:r w:rsidRPr="004D4E89">
        <w:rPr>
          <w:rFonts w:ascii="Times New Roman" w:hAnsi="Times New Roman"/>
          <w:sz w:val="24"/>
          <w:szCs w:val="24"/>
        </w:rPr>
        <w:t xml:space="preserve">yang diterapkan </w:t>
      </w:r>
      <w:r w:rsidR="00245CAB">
        <w:rPr>
          <w:rFonts w:ascii="Times New Roman" w:hAnsi="Times New Roman"/>
          <w:sz w:val="24"/>
          <w:szCs w:val="24"/>
        </w:rPr>
        <w:t>pada</w:t>
      </w:r>
      <w:r w:rsidRPr="004D4E89">
        <w:rPr>
          <w:rFonts w:ascii="Times New Roman" w:hAnsi="Times New Roman"/>
          <w:sz w:val="24"/>
          <w:szCs w:val="24"/>
        </w:rPr>
        <w:t xml:space="preserve"> penelitian ini.</w:t>
      </w:r>
      <w:proofErr w:type="gramEnd"/>
      <w:r w:rsidRPr="004D4E8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D4E89">
        <w:rPr>
          <w:rFonts w:ascii="Times New Roman" w:hAnsi="Times New Roman"/>
          <w:sz w:val="24"/>
          <w:szCs w:val="24"/>
        </w:rPr>
        <w:t xml:space="preserve">Penjelasan ini diharapkan memberikan gambaran umum mengenai </w:t>
      </w:r>
      <w:r w:rsidR="004E7245">
        <w:rPr>
          <w:rFonts w:ascii="Times New Roman" w:hAnsi="Times New Roman"/>
          <w:i/>
          <w:sz w:val="24"/>
          <w:szCs w:val="24"/>
        </w:rPr>
        <w:t>pattern recognit</w:t>
      </w:r>
      <w:r w:rsidR="00092F17">
        <w:rPr>
          <w:rFonts w:ascii="Times New Roman" w:hAnsi="Times New Roman"/>
          <w:i/>
          <w:sz w:val="24"/>
          <w:szCs w:val="24"/>
        </w:rPr>
        <w:t>i</w:t>
      </w:r>
      <w:r w:rsidR="004E7245">
        <w:rPr>
          <w:rFonts w:ascii="Times New Roman" w:hAnsi="Times New Roman"/>
          <w:i/>
          <w:sz w:val="24"/>
          <w:szCs w:val="24"/>
        </w:rPr>
        <w:t>on</w:t>
      </w:r>
      <w:r w:rsidRPr="0014498D">
        <w:rPr>
          <w:rFonts w:ascii="Times New Roman" w:hAnsi="Times New Roman"/>
          <w:i/>
          <w:sz w:val="24"/>
          <w:szCs w:val="24"/>
        </w:rPr>
        <w:t>.</w:t>
      </w:r>
      <w:proofErr w:type="gramEnd"/>
      <w:r w:rsidRPr="0014498D">
        <w:rPr>
          <w:rFonts w:ascii="Times New Roman" w:hAnsi="Times New Roman"/>
          <w:i/>
          <w:sz w:val="24"/>
          <w:szCs w:val="24"/>
        </w:rPr>
        <w:t xml:space="preserve"> </w:t>
      </w:r>
    </w:p>
    <w:p w:rsidR="004C17CA" w:rsidRPr="009211BD" w:rsidRDefault="000C7342" w:rsidP="004C17CA">
      <w:pPr>
        <w:pStyle w:val="Heading3"/>
        <w:rPr>
          <w:rFonts w:ascii="Times New Roman" w:hAnsi="Times New Roman"/>
        </w:rPr>
      </w:pPr>
      <w:bookmarkStart w:id="32" w:name="_Toc497309918"/>
      <w:r>
        <w:rPr>
          <w:rFonts w:ascii="Times New Roman" w:hAnsi="Times New Roman"/>
        </w:rPr>
        <w:t>Machine Learning</w:t>
      </w:r>
      <w:bookmarkEnd w:id="32"/>
    </w:p>
    <w:p w:rsidR="004C17CA" w:rsidRDefault="00407DEB" w:rsidP="00BD3B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07DEB">
        <w:rPr>
          <w:rFonts w:ascii="Times New Roman" w:hAnsi="Times New Roman"/>
          <w:i/>
          <w:sz w:val="24"/>
          <w:szCs w:val="24"/>
        </w:rPr>
        <w:t>Machine learning</w:t>
      </w:r>
      <w:r>
        <w:rPr>
          <w:rFonts w:ascii="Times New Roman" w:hAnsi="Times New Roman"/>
          <w:sz w:val="24"/>
          <w:szCs w:val="24"/>
        </w:rPr>
        <w:t xml:space="preserve"> adalah ilmu computer yang dapat bekerja tanpa deprogram secara eksplisit</w:t>
      </w:r>
      <w:sdt>
        <w:sdtPr>
          <w:rPr>
            <w:rFonts w:ascii="Times New Roman" w:hAnsi="Times New Roman"/>
            <w:sz w:val="24"/>
            <w:szCs w:val="24"/>
          </w:rPr>
          <w:id w:val="-1643649568"/>
          <w:citation/>
        </w:sdtPr>
        <w:sdtEndPr/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NgA12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B64335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B64335" w:rsidRPr="00B64335">
            <w:rPr>
              <w:rFonts w:ascii="Times New Roman" w:hAnsi="Times New Roman"/>
              <w:noProof/>
              <w:sz w:val="24"/>
              <w:szCs w:val="24"/>
            </w:rPr>
            <w:t>(Ng, 2012)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DE019D">
        <w:rPr>
          <w:rFonts w:ascii="Times New Roman" w:hAnsi="Times New Roman"/>
          <w:i/>
          <w:sz w:val="24"/>
          <w:szCs w:val="24"/>
        </w:rPr>
        <w:t xml:space="preserve">Machine learning </w:t>
      </w:r>
      <w:r w:rsidR="00DE019D">
        <w:rPr>
          <w:rFonts w:ascii="Times New Roman" w:hAnsi="Times New Roman"/>
          <w:sz w:val="24"/>
          <w:szCs w:val="24"/>
        </w:rPr>
        <w:t>tidak pernah lepas dari data.</w:t>
      </w:r>
      <w:proofErr w:type="gramEnd"/>
      <w:r w:rsidR="00DE01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E019D">
        <w:rPr>
          <w:rFonts w:ascii="Times New Roman" w:hAnsi="Times New Roman"/>
          <w:i/>
          <w:sz w:val="24"/>
          <w:szCs w:val="24"/>
        </w:rPr>
        <w:t xml:space="preserve">Machine learning </w:t>
      </w:r>
      <w:r w:rsidR="00DE019D">
        <w:rPr>
          <w:rFonts w:ascii="Times New Roman" w:hAnsi="Times New Roman"/>
          <w:sz w:val="24"/>
          <w:szCs w:val="24"/>
        </w:rPr>
        <w:t>sangat membutuhkan data untuk dianalisis dan dipelajari.</w:t>
      </w:r>
      <w:proofErr w:type="gramEnd"/>
      <w:r w:rsidR="00DE019D">
        <w:rPr>
          <w:rFonts w:ascii="Times New Roman" w:hAnsi="Times New Roman"/>
          <w:sz w:val="24"/>
          <w:szCs w:val="24"/>
        </w:rPr>
        <w:t xml:space="preserve"> Data yang telah dipelajari </w:t>
      </w:r>
      <w:proofErr w:type="gramStart"/>
      <w:r w:rsidR="00DE019D">
        <w:rPr>
          <w:rFonts w:ascii="Times New Roman" w:hAnsi="Times New Roman"/>
          <w:sz w:val="24"/>
          <w:szCs w:val="24"/>
        </w:rPr>
        <w:t>akan</w:t>
      </w:r>
      <w:proofErr w:type="gramEnd"/>
      <w:r w:rsidR="00DE019D">
        <w:rPr>
          <w:rFonts w:ascii="Times New Roman" w:hAnsi="Times New Roman"/>
          <w:sz w:val="24"/>
          <w:szCs w:val="24"/>
        </w:rPr>
        <w:t xml:space="preserve"> diuji dengan permasalahan yang sama ataupun dengan permasalahan yang bertolak belakang. </w:t>
      </w:r>
      <w:proofErr w:type="gramStart"/>
      <w:r w:rsidR="00DE019D">
        <w:rPr>
          <w:rFonts w:ascii="Times New Roman" w:hAnsi="Times New Roman"/>
          <w:sz w:val="24"/>
          <w:szCs w:val="24"/>
        </w:rPr>
        <w:t>hasil</w:t>
      </w:r>
      <w:proofErr w:type="gramEnd"/>
      <w:r w:rsidR="00DE019D">
        <w:rPr>
          <w:rFonts w:ascii="Times New Roman" w:hAnsi="Times New Roman"/>
          <w:sz w:val="24"/>
          <w:szCs w:val="24"/>
        </w:rPr>
        <w:t xml:space="preserve"> uji berupa suatu prediksi atau tingkat akurasi dari data yang telah dipelajari. </w:t>
      </w:r>
      <w:proofErr w:type="gramStart"/>
      <w:r w:rsidRPr="00407DEB">
        <w:rPr>
          <w:rFonts w:ascii="Times New Roman" w:hAnsi="Times New Roman"/>
          <w:i/>
          <w:sz w:val="24"/>
          <w:szCs w:val="24"/>
        </w:rPr>
        <w:t>Machine learning</w:t>
      </w:r>
      <w:r w:rsidR="00DE019D">
        <w:rPr>
          <w:rFonts w:ascii="Times New Roman" w:hAnsi="Times New Roman"/>
          <w:i/>
          <w:sz w:val="24"/>
          <w:szCs w:val="24"/>
        </w:rPr>
        <w:t xml:space="preserve"> </w:t>
      </w:r>
      <w:r w:rsidR="00DE019D">
        <w:rPr>
          <w:rFonts w:ascii="Times New Roman" w:hAnsi="Times New Roman"/>
          <w:sz w:val="24"/>
          <w:szCs w:val="24"/>
        </w:rPr>
        <w:t>juga</w:t>
      </w:r>
      <w:r>
        <w:rPr>
          <w:rFonts w:ascii="Times New Roman" w:hAnsi="Times New Roman"/>
          <w:sz w:val="24"/>
          <w:szCs w:val="24"/>
        </w:rPr>
        <w:t xml:space="preserve"> bertujuan untuk memprogram suatu komputer </w:t>
      </w:r>
      <w:r w:rsidR="008A7C43">
        <w:rPr>
          <w:rFonts w:ascii="Times New Roman" w:hAnsi="Times New Roman"/>
          <w:sz w:val="24"/>
          <w:szCs w:val="24"/>
        </w:rPr>
        <w:t>untuk bekerja secara otomatis.</w:t>
      </w:r>
      <w:proofErr w:type="gramEnd"/>
      <w:r w:rsidR="008A7C4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A7C43">
        <w:rPr>
          <w:rFonts w:ascii="Times New Roman" w:hAnsi="Times New Roman"/>
          <w:i/>
          <w:sz w:val="24"/>
          <w:szCs w:val="24"/>
        </w:rPr>
        <w:t xml:space="preserve">Machine learning </w:t>
      </w:r>
      <w:r w:rsidR="008A7C43">
        <w:rPr>
          <w:rFonts w:ascii="Times New Roman" w:hAnsi="Times New Roman"/>
          <w:sz w:val="24"/>
          <w:szCs w:val="24"/>
        </w:rPr>
        <w:t>bekerja dengan mempelajari data atau pengalaman dari sebelumnya untuk memecahkan suatu masalah.</w:t>
      </w:r>
      <w:proofErr w:type="gramEnd"/>
      <w:r w:rsidR="008A7C43">
        <w:rPr>
          <w:rFonts w:ascii="Times New Roman" w:hAnsi="Times New Roman"/>
          <w:sz w:val="24"/>
          <w:szCs w:val="24"/>
        </w:rPr>
        <w:t xml:space="preserve"> </w:t>
      </w:r>
      <w:r w:rsidR="00F87C3F">
        <w:rPr>
          <w:rFonts w:ascii="Times New Roman" w:hAnsi="Times New Roman"/>
          <w:sz w:val="24"/>
          <w:szCs w:val="24"/>
        </w:rPr>
        <w:t>Ada</w:t>
      </w:r>
      <w:r w:rsidR="0002753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7531">
        <w:rPr>
          <w:rFonts w:ascii="Times New Roman" w:hAnsi="Times New Roman"/>
          <w:sz w:val="24"/>
          <w:szCs w:val="24"/>
        </w:rPr>
        <w:t>lima</w:t>
      </w:r>
      <w:proofErr w:type="gramEnd"/>
      <w:r w:rsidR="00027531">
        <w:rPr>
          <w:rFonts w:ascii="Times New Roman" w:hAnsi="Times New Roman"/>
          <w:sz w:val="24"/>
          <w:szCs w:val="24"/>
        </w:rPr>
        <w:t xml:space="preserve"> hal yang harus dikuasai </w:t>
      </w:r>
      <w:r w:rsidR="00027531">
        <w:rPr>
          <w:rFonts w:ascii="Times New Roman" w:hAnsi="Times New Roman"/>
          <w:i/>
          <w:sz w:val="24"/>
          <w:szCs w:val="24"/>
        </w:rPr>
        <w:t xml:space="preserve">machine learning, </w:t>
      </w:r>
      <w:r w:rsidR="00027531">
        <w:rPr>
          <w:rFonts w:ascii="Times New Roman" w:hAnsi="Times New Roman"/>
          <w:sz w:val="24"/>
          <w:szCs w:val="24"/>
        </w:rPr>
        <w:t xml:space="preserve">yaitu </w:t>
      </w:r>
      <w:sdt>
        <w:sdtPr>
          <w:rPr>
            <w:rFonts w:ascii="Times New Roman" w:hAnsi="Times New Roman"/>
            <w:sz w:val="24"/>
            <w:szCs w:val="24"/>
          </w:rPr>
          <w:id w:val="611326549"/>
          <w:citation/>
        </w:sdtPr>
        <w:sdtEndPr/>
        <w:sdtContent>
          <w:r w:rsidR="0002753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27531">
            <w:rPr>
              <w:rFonts w:ascii="Times New Roman" w:hAnsi="Times New Roman"/>
              <w:sz w:val="24"/>
              <w:szCs w:val="24"/>
            </w:rPr>
            <w:instrText xml:space="preserve"> CITATION Jay17 \l 1033 </w:instrText>
          </w:r>
          <w:r w:rsidR="00027531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B64335" w:rsidRPr="00B64335">
            <w:rPr>
              <w:rFonts w:ascii="Times New Roman" w:hAnsi="Times New Roman"/>
              <w:noProof/>
              <w:sz w:val="24"/>
              <w:szCs w:val="24"/>
            </w:rPr>
            <w:t>(Jaya M, 2017)</w:t>
          </w:r>
          <w:r w:rsidR="00027531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27531">
        <w:rPr>
          <w:rFonts w:ascii="Times New Roman" w:hAnsi="Times New Roman"/>
          <w:sz w:val="24"/>
          <w:szCs w:val="24"/>
        </w:rPr>
        <w:t>:</w:t>
      </w:r>
    </w:p>
    <w:p w:rsidR="00027531" w:rsidRDefault="00027531" w:rsidP="00027531">
      <w:pPr>
        <w:pStyle w:val="ListParagraph"/>
        <w:numPr>
          <w:ilvl w:val="0"/>
          <w:numId w:val="37"/>
        </w:numPr>
        <w:spacing w:line="360" w:lineRule="auto"/>
        <w:jc w:val="both"/>
        <w:rPr>
          <w:szCs w:val="24"/>
        </w:rPr>
      </w:pPr>
      <w:r>
        <w:rPr>
          <w:szCs w:val="24"/>
        </w:rPr>
        <w:t>Prediksi</w:t>
      </w:r>
    </w:p>
    <w:p w:rsidR="00027531" w:rsidRDefault="00027531" w:rsidP="00027531">
      <w:pPr>
        <w:pStyle w:val="ListParagraph"/>
        <w:numPr>
          <w:ilvl w:val="0"/>
          <w:numId w:val="37"/>
        </w:numPr>
        <w:spacing w:line="360" w:lineRule="auto"/>
        <w:jc w:val="both"/>
        <w:rPr>
          <w:szCs w:val="24"/>
        </w:rPr>
      </w:pPr>
      <w:r>
        <w:rPr>
          <w:szCs w:val="24"/>
        </w:rPr>
        <w:t>Pemrosesan Bahasa alami</w:t>
      </w:r>
    </w:p>
    <w:p w:rsidR="00027531" w:rsidRDefault="00027531" w:rsidP="00027531">
      <w:pPr>
        <w:pStyle w:val="ListParagraph"/>
        <w:numPr>
          <w:ilvl w:val="0"/>
          <w:numId w:val="37"/>
        </w:numPr>
        <w:spacing w:line="360" w:lineRule="auto"/>
        <w:jc w:val="both"/>
        <w:rPr>
          <w:szCs w:val="24"/>
        </w:rPr>
      </w:pPr>
      <w:r>
        <w:rPr>
          <w:szCs w:val="24"/>
        </w:rPr>
        <w:t>Menyampaikan pengetahuan</w:t>
      </w:r>
    </w:p>
    <w:p w:rsidR="00027531" w:rsidRDefault="00027531" w:rsidP="00027531">
      <w:pPr>
        <w:pStyle w:val="ListParagraph"/>
        <w:numPr>
          <w:ilvl w:val="0"/>
          <w:numId w:val="37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Pengambilan keputusan </w:t>
      </w:r>
    </w:p>
    <w:p w:rsidR="00027531" w:rsidRDefault="00027531" w:rsidP="00027531">
      <w:pPr>
        <w:pStyle w:val="ListParagraph"/>
        <w:numPr>
          <w:ilvl w:val="0"/>
          <w:numId w:val="37"/>
        </w:numPr>
        <w:spacing w:line="360" w:lineRule="auto"/>
        <w:jc w:val="both"/>
        <w:rPr>
          <w:szCs w:val="24"/>
        </w:rPr>
      </w:pPr>
      <w:r>
        <w:rPr>
          <w:szCs w:val="24"/>
        </w:rPr>
        <w:t>Perencanaan dan pemetaan</w:t>
      </w:r>
    </w:p>
    <w:p w:rsidR="00DF1753" w:rsidRDefault="00DF1753" w:rsidP="00DF175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F1753">
        <w:rPr>
          <w:rFonts w:ascii="Times New Roman" w:hAnsi="Times New Roman"/>
          <w:sz w:val="24"/>
          <w:szCs w:val="24"/>
        </w:rPr>
        <w:t xml:space="preserve">Ada </w:t>
      </w:r>
      <w:r>
        <w:rPr>
          <w:rFonts w:ascii="Times New Roman" w:hAnsi="Times New Roman"/>
          <w:sz w:val="24"/>
          <w:szCs w:val="24"/>
        </w:rPr>
        <w:t xml:space="preserve">2 strategi yang digunakan oleh </w:t>
      </w:r>
      <w:r>
        <w:rPr>
          <w:rFonts w:ascii="Times New Roman" w:hAnsi="Times New Roman"/>
          <w:i/>
          <w:sz w:val="24"/>
          <w:szCs w:val="24"/>
        </w:rPr>
        <w:t xml:space="preserve">machine learning, </w:t>
      </w:r>
      <w:r>
        <w:rPr>
          <w:rFonts w:ascii="Times New Roman" w:hAnsi="Times New Roman"/>
          <w:sz w:val="24"/>
          <w:szCs w:val="24"/>
        </w:rPr>
        <w:t>yaitu</w:t>
      </w:r>
      <w:r w:rsidR="003F6C04">
        <w:rPr>
          <w:rFonts w:ascii="Times New Roman" w:hAnsi="Times New Roman"/>
          <w:sz w:val="24"/>
          <w:szCs w:val="24"/>
        </w:rPr>
        <w:t>:</w:t>
      </w:r>
    </w:p>
    <w:p w:rsidR="003F6C04" w:rsidRPr="003F6C04" w:rsidRDefault="00332D75" w:rsidP="003F6C04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szCs w:val="24"/>
        </w:rPr>
      </w:pPr>
      <w:r>
        <w:rPr>
          <w:i/>
          <w:szCs w:val="24"/>
          <w:lang w:val="en-AU"/>
        </w:rPr>
        <w:t xml:space="preserve">Supervised Learning </w:t>
      </w:r>
      <w:r w:rsidR="003F6C04">
        <w:rPr>
          <w:szCs w:val="24"/>
          <w:lang w:val="en-AU"/>
        </w:rPr>
        <w:t>(SL)</w:t>
      </w:r>
    </w:p>
    <w:p w:rsidR="003F6C04" w:rsidRPr="003F6C04" w:rsidRDefault="003F6C04" w:rsidP="003F6C04">
      <w:pPr>
        <w:pStyle w:val="ListParagraph"/>
        <w:spacing w:after="0" w:line="360" w:lineRule="auto"/>
        <w:jc w:val="both"/>
        <w:rPr>
          <w:szCs w:val="24"/>
        </w:rPr>
      </w:pPr>
      <w:r>
        <w:rPr>
          <w:i/>
          <w:szCs w:val="24"/>
          <w:lang w:val="en-AU"/>
        </w:rPr>
        <w:t xml:space="preserve">Training set </w:t>
      </w:r>
      <w:r>
        <w:rPr>
          <w:szCs w:val="24"/>
          <w:lang w:val="en-AU"/>
        </w:rPr>
        <w:t xml:space="preserve">berisi data dan output untuk dipelajari oleh </w:t>
      </w:r>
      <w:r>
        <w:rPr>
          <w:i/>
          <w:szCs w:val="24"/>
          <w:lang w:val="en-AU"/>
        </w:rPr>
        <w:t xml:space="preserve">machine learning </w:t>
      </w:r>
      <w:r>
        <w:rPr>
          <w:szCs w:val="24"/>
          <w:lang w:val="en-AU"/>
        </w:rPr>
        <w:t xml:space="preserve">dalam menyelesaikan masalah </w:t>
      </w:r>
      <w:proofErr w:type="gramStart"/>
      <w:r>
        <w:rPr>
          <w:szCs w:val="24"/>
          <w:lang w:val="en-AU"/>
        </w:rPr>
        <w:t>lain</w:t>
      </w:r>
      <w:proofErr w:type="gramEnd"/>
      <w:r>
        <w:rPr>
          <w:szCs w:val="24"/>
          <w:lang w:val="en-AU"/>
        </w:rPr>
        <w:t xml:space="preserve"> sesuai dengan latihan yang diberikan.</w:t>
      </w:r>
    </w:p>
    <w:p w:rsidR="003F6C04" w:rsidRPr="003F6C04" w:rsidRDefault="00332D75" w:rsidP="003F6C04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szCs w:val="24"/>
        </w:rPr>
      </w:pPr>
      <w:r>
        <w:rPr>
          <w:i/>
          <w:szCs w:val="24"/>
          <w:lang w:val="en-AU"/>
        </w:rPr>
        <w:t xml:space="preserve">Unsupervised Learning </w:t>
      </w:r>
      <w:r w:rsidR="003F6C04">
        <w:rPr>
          <w:szCs w:val="24"/>
          <w:lang w:val="en-AU"/>
        </w:rPr>
        <w:t>(USL)</w:t>
      </w:r>
    </w:p>
    <w:p w:rsidR="003F6C04" w:rsidRPr="003F6C04" w:rsidRDefault="003F6C04" w:rsidP="003F6C04">
      <w:pPr>
        <w:pStyle w:val="ListParagraph"/>
        <w:spacing w:after="0" w:line="360" w:lineRule="auto"/>
        <w:jc w:val="both"/>
        <w:rPr>
          <w:szCs w:val="24"/>
        </w:rPr>
      </w:pPr>
      <w:r>
        <w:rPr>
          <w:i/>
          <w:szCs w:val="24"/>
          <w:lang w:val="en-AU"/>
        </w:rPr>
        <w:t xml:space="preserve">Training set </w:t>
      </w:r>
      <w:r>
        <w:rPr>
          <w:szCs w:val="24"/>
          <w:lang w:val="en-AU"/>
        </w:rPr>
        <w:t xml:space="preserve">berisi data tanpa ada solusi. </w:t>
      </w:r>
      <w:proofErr w:type="gramStart"/>
      <w:r>
        <w:rPr>
          <w:szCs w:val="24"/>
          <w:lang w:val="en-AU"/>
        </w:rPr>
        <w:t xml:space="preserve">Hal ini menunjukkan bahwa </w:t>
      </w:r>
      <w:r>
        <w:rPr>
          <w:i/>
          <w:szCs w:val="24"/>
          <w:lang w:val="en-AU"/>
        </w:rPr>
        <w:t xml:space="preserve">machine learning </w:t>
      </w:r>
      <w:r>
        <w:rPr>
          <w:szCs w:val="24"/>
          <w:lang w:val="en-AU"/>
        </w:rPr>
        <w:t>diberikan waktu untuk mempelajari data dan menemukan solusi sendiri.</w:t>
      </w:r>
      <w:proofErr w:type="gramEnd"/>
    </w:p>
    <w:p w:rsidR="004C17CA" w:rsidRDefault="000C7342" w:rsidP="004C17CA">
      <w:pPr>
        <w:pStyle w:val="Heading3"/>
        <w:rPr>
          <w:rFonts w:ascii="Times New Roman" w:hAnsi="Times New Roman"/>
        </w:rPr>
      </w:pPr>
      <w:bookmarkStart w:id="33" w:name="_Toc497309919"/>
      <w:r>
        <w:rPr>
          <w:rFonts w:ascii="Times New Roman" w:hAnsi="Times New Roman"/>
        </w:rPr>
        <w:lastRenderedPageBreak/>
        <w:t>Pattern Recognition</w:t>
      </w:r>
      <w:bookmarkEnd w:id="33"/>
    </w:p>
    <w:p w:rsidR="00027531" w:rsidRPr="003C69A2" w:rsidRDefault="002016B5" w:rsidP="002016B5">
      <w:p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 w:rsidRPr="002016B5">
        <w:rPr>
          <w:rFonts w:ascii="Times New Roman" w:hAnsi="Times New Roman"/>
          <w:i/>
          <w:sz w:val="24"/>
          <w:lang w:val="en-AU"/>
        </w:rPr>
        <w:t xml:space="preserve">Pattern recognition </w:t>
      </w:r>
      <w:r w:rsidR="006910B6">
        <w:rPr>
          <w:rFonts w:ascii="Times New Roman" w:hAnsi="Times New Roman"/>
          <w:sz w:val="24"/>
          <w:lang w:val="en-AU"/>
        </w:rPr>
        <w:t xml:space="preserve">adalah </w:t>
      </w:r>
      <w:proofErr w:type="gramStart"/>
      <w:r w:rsidR="006910B6">
        <w:rPr>
          <w:rFonts w:ascii="Times New Roman" w:hAnsi="Times New Roman"/>
          <w:sz w:val="24"/>
          <w:lang w:val="en-AU"/>
        </w:rPr>
        <w:t>cara</w:t>
      </w:r>
      <w:proofErr w:type="gramEnd"/>
      <w:r w:rsidR="006910B6">
        <w:rPr>
          <w:rFonts w:ascii="Times New Roman" w:hAnsi="Times New Roman"/>
          <w:sz w:val="24"/>
          <w:lang w:val="en-AU"/>
        </w:rPr>
        <w:t xml:space="preserve"> untuk menemukan pola pada satu masalah atau banyak masalah yang dapat membantu memecahkan masalah secara efisien.</w:t>
      </w:r>
      <w:r w:rsidR="003C69A2">
        <w:rPr>
          <w:rFonts w:ascii="Times New Roman" w:hAnsi="Times New Roman"/>
          <w:sz w:val="24"/>
          <w:lang w:val="en-AU"/>
        </w:rPr>
        <w:t xml:space="preserve"> </w:t>
      </w:r>
      <w:proofErr w:type="gramStart"/>
      <w:r w:rsidR="003C69A2">
        <w:rPr>
          <w:rFonts w:ascii="Times New Roman" w:hAnsi="Times New Roman"/>
          <w:i/>
          <w:sz w:val="24"/>
          <w:lang w:val="en-AU"/>
        </w:rPr>
        <w:t xml:space="preserve">Pattern recognition </w:t>
      </w:r>
      <w:r w:rsidR="003C69A2">
        <w:rPr>
          <w:rFonts w:ascii="Times New Roman" w:hAnsi="Times New Roman"/>
          <w:sz w:val="24"/>
          <w:lang w:val="en-AU"/>
        </w:rPr>
        <w:t>biasanya digunakan untuk mengklasifikasikan dan mendeteksi suatu objek.</w:t>
      </w:r>
      <w:proofErr w:type="gramEnd"/>
    </w:p>
    <w:p w:rsidR="00BD3B34" w:rsidRPr="00BD3B34" w:rsidRDefault="000C7342" w:rsidP="00BD3B34">
      <w:pPr>
        <w:pStyle w:val="Heading3"/>
        <w:rPr>
          <w:rFonts w:ascii="Times New Roman" w:hAnsi="Times New Roman"/>
        </w:rPr>
      </w:pPr>
      <w:bookmarkStart w:id="34" w:name="_Toc497309920"/>
      <w:r>
        <w:rPr>
          <w:rFonts w:ascii="Times New Roman" w:hAnsi="Times New Roman"/>
        </w:rPr>
        <w:t>Kain Tenun Ulos</w:t>
      </w:r>
      <w:bookmarkEnd w:id="34"/>
    </w:p>
    <w:p w:rsidR="00B905C0" w:rsidRDefault="00B03C40" w:rsidP="00B905C0">
      <w:pPr>
        <w:spacing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gramStart"/>
      <w:r w:rsidR="00B905C0" w:rsidRPr="004B3B1B">
        <w:rPr>
          <w:rFonts w:ascii="Times New Roman" w:hAnsi="Times New Roman"/>
          <w:sz w:val="24"/>
          <w:lang w:val="en-AU"/>
        </w:rPr>
        <w:t xml:space="preserve">Tenun adalah </w:t>
      </w:r>
      <w:r w:rsidR="00B905C0">
        <w:rPr>
          <w:rFonts w:ascii="Times New Roman" w:hAnsi="Times New Roman"/>
          <w:sz w:val="24"/>
          <w:lang w:val="en-AU"/>
        </w:rPr>
        <w:t>teknik pembuatan kain dengan menggabungkan benang secara memanjang dan bersilang.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</w:t>
      </w:r>
      <w:proofErr w:type="gramStart"/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>adalah kain yang berbentuk kain panjang.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</w:t>
      </w:r>
      <w:proofErr w:type="gramStart"/>
      <w:r w:rsidR="00B905C0">
        <w:rPr>
          <w:rFonts w:ascii="Times New Roman" w:hAnsi="Times New Roman"/>
          <w:sz w:val="24"/>
          <w:lang w:val="en-AU"/>
        </w:rPr>
        <w:t xml:space="preserve">Maka, tenun </w:t>
      </w:r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 xml:space="preserve">adalah pembuatan kain </w:t>
      </w:r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>dengan menggabungkan benang secara memanjang dan bersilang.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</w:t>
      </w:r>
      <w:proofErr w:type="gramStart"/>
      <w:r w:rsidR="00B905C0">
        <w:rPr>
          <w:rFonts w:ascii="Times New Roman" w:hAnsi="Times New Roman"/>
          <w:sz w:val="24"/>
          <w:lang w:val="en-AU"/>
        </w:rPr>
        <w:t>Dahulu nenek moyang masyarakat suku batak tinggal di pegunungan untuk berladang.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Cuaca di gunung sangat dingin sehingga mereka mengandalkan sinar matahari </w:t>
      </w:r>
      <w:proofErr w:type="gramStart"/>
      <w:r w:rsidR="00B905C0">
        <w:rPr>
          <w:rFonts w:ascii="Times New Roman" w:hAnsi="Times New Roman"/>
          <w:sz w:val="24"/>
          <w:lang w:val="en-AU"/>
        </w:rPr>
        <w:t>dana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pi untuk melawan rasa dingin. Sinar matahari maupun </w:t>
      </w:r>
      <w:proofErr w:type="gramStart"/>
      <w:r w:rsidR="00B905C0">
        <w:rPr>
          <w:rFonts w:ascii="Times New Roman" w:hAnsi="Times New Roman"/>
          <w:sz w:val="24"/>
          <w:lang w:val="en-AU"/>
        </w:rPr>
        <w:t>api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tidak dapat diandalkan pada setiap saat maka lahirlah </w:t>
      </w:r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 xml:space="preserve">sebagai kain khas suku batak. </w:t>
      </w:r>
      <w:proofErr w:type="gramStart"/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>memiliki warna khas suku batak yaitu merah, hitam, putih.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</w:t>
      </w:r>
      <w:proofErr w:type="gramStart"/>
      <w:r w:rsidR="00B905C0">
        <w:rPr>
          <w:rFonts w:ascii="Times New Roman" w:hAnsi="Times New Roman"/>
          <w:sz w:val="24"/>
          <w:lang w:val="en-AU"/>
        </w:rPr>
        <w:t xml:space="preserve">Kain </w:t>
      </w:r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 xml:space="preserve">sangat berharga di dalam kehidupan masyarakat batak sehingga </w:t>
      </w:r>
      <w:r w:rsidR="00B905C0">
        <w:rPr>
          <w:rFonts w:ascii="Times New Roman" w:hAnsi="Times New Roman"/>
          <w:i/>
          <w:sz w:val="24"/>
          <w:lang w:val="en-AU"/>
        </w:rPr>
        <w:t xml:space="preserve">ulos </w:t>
      </w:r>
      <w:r w:rsidR="00B905C0">
        <w:rPr>
          <w:rFonts w:ascii="Times New Roman" w:hAnsi="Times New Roman"/>
          <w:sz w:val="24"/>
          <w:lang w:val="en-AU"/>
        </w:rPr>
        <w:t>memiliki berbagai jenis dan fungsi dari pemakaiannya.</w:t>
      </w:r>
      <w:proofErr w:type="gramEnd"/>
      <w:r w:rsidR="00B905C0">
        <w:rPr>
          <w:rFonts w:ascii="Times New Roman" w:hAnsi="Times New Roman"/>
          <w:sz w:val="24"/>
          <w:lang w:val="en-AU"/>
        </w:rPr>
        <w:t xml:space="preserve"> Berikut merupakan jenis-jenis </w:t>
      </w:r>
      <w:r w:rsidR="00B905C0">
        <w:rPr>
          <w:rFonts w:ascii="Times New Roman" w:hAnsi="Times New Roman"/>
          <w:i/>
          <w:sz w:val="24"/>
          <w:lang w:val="en-AU"/>
        </w:rPr>
        <w:t>ulos</w:t>
      </w:r>
      <w:r w:rsidR="00B905C0">
        <w:rPr>
          <w:rFonts w:ascii="Times New Roman" w:hAnsi="Times New Roman"/>
          <w:sz w:val="24"/>
          <w:lang w:val="en-AU"/>
        </w:rPr>
        <w:t xml:space="preserve"> berdasarkan nilai adat</w:t>
      </w:r>
      <w:sdt>
        <w:sdtPr>
          <w:rPr>
            <w:rFonts w:ascii="Times New Roman" w:hAnsi="Times New Roman"/>
            <w:sz w:val="24"/>
            <w:lang w:val="en-AU"/>
          </w:rPr>
          <w:id w:val="-48308995"/>
          <w:citation/>
        </w:sdtPr>
        <w:sdtEndPr/>
        <w:sdtContent>
          <w:r w:rsidR="00B64335">
            <w:rPr>
              <w:rFonts w:ascii="Times New Roman" w:hAnsi="Times New Roman"/>
              <w:sz w:val="24"/>
              <w:lang w:val="en-AU"/>
            </w:rPr>
            <w:fldChar w:fldCharType="begin"/>
          </w:r>
          <w:r w:rsidR="00B64335">
            <w:rPr>
              <w:rFonts w:ascii="Times New Roman" w:hAnsi="Times New Roman"/>
              <w:sz w:val="24"/>
            </w:rPr>
            <w:instrText xml:space="preserve">CITATION Slo13 \l 1033 </w:instrText>
          </w:r>
          <w:r w:rsidR="00B64335">
            <w:rPr>
              <w:rFonts w:ascii="Times New Roman" w:hAnsi="Times New Roman"/>
              <w:sz w:val="24"/>
              <w:lang w:val="en-AU"/>
            </w:rPr>
            <w:fldChar w:fldCharType="separate"/>
          </w:r>
          <w:r w:rsidR="00B64335">
            <w:rPr>
              <w:rFonts w:ascii="Times New Roman" w:hAnsi="Times New Roman"/>
              <w:noProof/>
              <w:sz w:val="24"/>
            </w:rPr>
            <w:t xml:space="preserve"> </w:t>
          </w:r>
          <w:r w:rsidR="00B64335" w:rsidRPr="00B64335">
            <w:rPr>
              <w:rFonts w:ascii="Times New Roman" w:hAnsi="Times New Roman"/>
              <w:noProof/>
              <w:sz w:val="24"/>
            </w:rPr>
            <w:t>(Slowdown, 2015)</w:t>
          </w:r>
          <w:r w:rsidR="00B64335">
            <w:rPr>
              <w:rFonts w:ascii="Times New Roman" w:hAnsi="Times New Roman"/>
              <w:sz w:val="24"/>
              <w:lang w:val="en-AU"/>
            </w:rPr>
            <w:fldChar w:fldCharType="end"/>
          </w:r>
        </w:sdtContent>
      </w:sdt>
      <w:r w:rsidR="00B905C0">
        <w:rPr>
          <w:rFonts w:ascii="Times New Roman" w:hAnsi="Times New Roman"/>
          <w:sz w:val="24"/>
          <w:lang w:val="en-AU"/>
        </w:rPr>
        <w:t>: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Bolean, digunakan untuk acara adat duka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antakantak, digunakan untuk melayat dan </w:t>
      </w:r>
      <w:r w:rsidRPr="00A6454D">
        <w:rPr>
          <w:rFonts w:ascii="Times New Roman" w:hAnsi="Times New Roman"/>
          <w:i/>
          <w:sz w:val="24"/>
          <w:lang w:val="en-AU"/>
        </w:rPr>
        <w:t>manortor</w:t>
      </w:r>
      <w:r>
        <w:rPr>
          <w:rFonts w:ascii="Times New Roman" w:hAnsi="Times New Roman"/>
          <w:sz w:val="24"/>
          <w:lang w:val="en-AU"/>
        </w:rPr>
        <w:t>(menari)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manggiring, digunakan sebagai pemberian kepada anak pertama yang baru lahir agar kelak dapat membimbing adik-adiknya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bintang maratur, </w:t>
      </w: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 xml:space="preserve">ini memiliki kesamaan dengan </w:t>
      </w: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 xml:space="preserve">manggiring. </w:t>
      </w: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>ini digunakan pada acara adat sukacita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padang ursa dan </w:t>
      </w: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pinan lobu-lobu, digunakan sebagai selendang, pengikat, dan juga gendongan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ragi huting, digunakan oleh gadis pada bagian dada untuk menunjukkan bahwa gadis tersebut patuh terhadap adat istiadat batak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ragi hotang, digunakan pada saat upacara adat pernikahan yang menunjukkan bahwa orang tua dari pihak perempuan merestui pernikahan tersebut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>Ulos</w:t>
      </w:r>
      <w:r>
        <w:rPr>
          <w:rFonts w:ascii="Times New Roman" w:hAnsi="Times New Roman"/>
          <w:sz w:val="24"/>
          <w:lang w:val="en-AU"/>
        </w:rPr>
        <w:t xml:space="preserve"> sibolang, digunakan sebagai bentuk rasa duka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>pinuncaan, digunakan saat acara suka atau duka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 xml:space="preserve">simarinjam sisi, digunakan bersamaan dengan </w:t>
      </w: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>pinuncaan dan dipakai oleh pihak tuan rumah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lastRenderedPageBreak/>
        <w:t xml:space="preserve">Ulos </w:t>
      </w:r>
      <w:r>
        <w:rPr>
          <w:rFonts w:ascii="Times New Roman" w:hAnsi="Times New Roman"/>
          <w:sz w:val="24"/>
          <w:lang w:val="en-AU"/>
        </w:rPr>
        <w:t>sitolu tuho, digunakan sebagai ikat kepala atau selendang untuk perempuan batak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>suri-suri ganjang, digunakan sebagai selendang oleh pemain music gondang</w:t>
      </w:r>
    </w:p>
    <w:p w:rsidR="00B905C0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 xml:space="preserve">tumtuman, digunakan sebagai ikat kepala dan menunjukkan bahwa pemakai </w:t>
      </w: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>tumtuman adalah keturunan pertama dari pihak tuan rumah</w:t>
      </w:r>
    </w:p>
    <w:p w:rsidR="004C17CA" w:rsidRPr="00DE7685" w:rsidRDefault="00B905C0" w:rsidP="00B905C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i/>
          <w:sz w:val="24"/>
          <w:lang w:val="en-AU"/>
        </w:rPr>
        <w:t xml:space="preserve">Ulos </w:t>
      </w:r>
      <w:r>
        <w:rPr>
          <w:rFonts w:ascii="Times New Roman" w:hAnsi="Times New Roman"/>
          <w:sz w:val="24"/>
          <w:lang w:val="en-AU"/>
        </w:rPr>
        <w:t>tur tur, digunakan sebagai bentuk pemberian dari kakek/nenek kepada cucu</w:t>
      </w:r>
      <w:r w:rsidR="00DE7685">
        <w:rPr>
          <w:rFonts w:ascii="Times New Roman" w:hAnsi="Times New Roman"/>
          <w:sz w:val="24"/>
          <w:lang w:val="en-AU"/>
        </w:rPr>
        <w:t xml:space="preserve"> </w:t>
      </w:r>
      <w:r w:rsidRPr="00DE7685">
        <w:rPr>
          <w:rFonts w:ascii="Times New Roman" w:hAnsi="Times New Roman"/>
          <w:i/>
          <w:sz w:val="24"/>
          <w:lang w:val="en-AU"/>
        </w:rPr>
        <w:t xml:space="preserve">Ulos </w:t>
      </w:r>
      <w:r w:rsidRPr="00DE7685">
        <w:rPr>
          <w:rFonts w:ascii="Times New Roman" w:hAnsi="Times New Roman"/>
          <w:sz w:val="24"/>
          <w:lang w:val="en-AU"/>
        </w:rPr>
        <w:t xml:space="preserve">ragi pakko dan </w:t>
      </w:r>
      <w:r w:rsidRPr="00DE7685">
        <w:rPr>
          <w:rFonts w:ascii="Times New Roman" w:hAnsi="Times New Roman"/>
          <w:i/>
          <w:sz w:val="24"/>
          <w:lang w:val="en-AU"/>
        </w:rPr>
        <w:t xml:space="preserve">ulos </w:t>
      </w:r>
      <w:r w:rsidRPr="00DE7685">
        <w:rPr>
          <w:rFonts w:ascii="Times New Roman" w:hAnsi="Times New Roman"/>
          <w:sz w:val="24"/>
          <w:lang w:val="en-AU"/>
        </w:rPr>
        <w:t>harangan, digunakan sebagai selimut. Biasanya diselimutkan pada jasad orang meninggal.</w:t>
      </w:r>
    </w:p>
    <w:p w:rsidR="00091220" w:rsidRDefault="004C17CA" w:rsidP="009C5E0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35" w:name="_Toc497309921"/>
      <w:r>
        <w:rPr>
          <w:rFonts w:ascii="Times New Roman" w:hAnsi="Times New Roman"/>
        </w:rPr>
        <w:t>Penelitian Sebelumnya</w:t>
      </w:r>
      <w:bookmarkEnd w:id="35"/>
    </w:p>
    <w:p w:rsidR="004047F4" w:rsidRDefault="00091220" w:rsidP="004047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309BC">
        <w:rPr>
          <w:rFonts w:ascii="Times New Roman" w:hAnsi="Times New Roman"/>
          <w:sz w:val="24"/>
          <w:szCs w:val="24"/>
        </w:rPr>
        <w:t xml:space="preserve">Pada sub </w:t>
      </w:r>
      <w:proofErr w:type="gramStart"/>
      <w:r w:rsidR="00F309BC">
        <w:rPr>
          <w:rFonts w:ascii="Times New Roman" w:hAnsi="Times New Roman"/>
          <w:sz w:val="24"/>
          <w:szCs w:val="24"/>
        </w:rPr>
        <w:t>bab</w:t>
      </w:r>
      <w:proofErr w:type="gramEnd"/>
      <w:r w:rsidR="00F309BC">
        <w:rPr>
          <w:rFonts w:ascii="Times New Roman" w:hAnsi="Times New Roman"/>
          <w:sz w:val="24"/>
          <w:szCs w:val="24"/>
        </w:rPr>
        <w:t xml:space="preserve"> ini diuraikan beberapa penelitian</w:t>
      </w:r>
      <w:r w:rsidR="004047F4">
        <w:rPr>
          <w:rFonts w:ascii="Times New Roman" w:hAnsi="Times New Roman"/>
          <w:sz w:val="24"/>
          <w:szCs w:val="24"/>
        </w:rPr>
        <w:t xml:space="preserve"> sebelumnya yang terkait dengan klasifikasi gambar berdasarkan karakteristiknya.</w:t>
      </w:r>
    </w:p>
    <w:p w:rsidR="00D846F0" w:rsidRPr="00D846F0" w:rsidRDefault="004047F4" w:rsidP="00D846F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i/>
          <w:szCs w:val="24"/>
        </w:rPr>
      </w:pPr>
      <w:r w:rsidRPr="00D846F0">
        <w:rPr>
          <w:i/>
          <w:szCs w:val="24"/>
        </w:rPr>
        <w:t>Batik Motif Classification using Color-Texture-Based Feature Extraction and Backpropagation Neural Network</w:t>
      </w:r>
      <w:sdt>
        <w:sdtPr>
          <w:rPr>
            <w:i/>
            <w:szCs w:val="24"/>
          </w:rPr>
          <w:id w:val="446661916"/>
          <w:citation/>
        </w:sdtPr>
        <w:sdtEndPr/>
        <w:sdtContent>
          <w:r w:rsidRPr="00D846F0">
            <w:rPr>
              <w:i/>
              <w:szCs w:val="24"/>
            </w:rPr>
            <w:fldChar w:fldCharType="begin"/>
          </w:r>
          <w:r w:rsidRPr="00D846F0">
            <w:rPr>
              <w:szCs w:val="24"/>
              <w:lang w:val="en-US"/>
            </w:rPr>
            <w:instrText xml:space="preserve"> CITATION Suc142 \l 1033 </w:instrText>
          </w:r>
          <w:r w:rsidRPr="00D846F0">
            <w:rPr>
              <w:i/>
              <w:szCs w:val="24"/>
            </w:rPr>
            <w:fldChar w:fldCharType="separate"/>
          </w:r>
          <w:r w:rsidR="00B64335">
            <w:rPr>
              <w:noProof/>
              <w:szCs w:val="24"/>
              <w:lang w:val="en-US"/>
            </w:rPr>
            <w:t xml:space="preserve"> </w:t>
          </w:r>
          <w:r w:rsidR="00B64335" w:rsidRPr="00B64335">
            <w:rPr>
              <w:noProof/>
              <w:szCs w:val="24"/>
              <w:lang w:val="en-US"/>
            </w:rPr>
            <w:t>(Sucoati, Pratomo, &amp; Purwitasari, 2014)</w:t>
          </w:r>
          <w:r w:rsidRPr="00D846F0">
            <w:rPr>
              <w:i/>
              <w:szCs w:val="24"/>
            </w:rPr>
            <w:fldChar w:fldCharType="end"/>
          </w:r>
        </w:sdtContent>
      </w:sdt>
    </w:p>
    <w:p w:rsidR="00CF3542" w:rsidRPr="00433201" w:rsidRDefault="00F8619A" w:rsidP="00D846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846F0">
        <w:rPr>
          <w:rFonts w:ascii="Times New Roman" w:hAnsi="Times New Roman"/>
          <w:sz w:val="24"/>
          <w:szCs w:val="24"/>
        </w:rPr>
        <w:t>Batik adalah sebuah baju tradisonal yang merupakan warisan budaya dunia.</w:t>
      </w:r>
      <w:proofErr w:type="gramEnd"/>
      <w:r w:rsidRPr="00D846F0">
        <w:rPr>
          <w:rFonts w:ascii="Times New Roman" w:hAnsi="Times New Roman"/>
          <w:sz w:val="24"/>
          <w:szCs w:val="24"/>
        </w:rPr>
        <w:t xml:space="preserve"> Ratusan motif batik diklasifikasikan menjadi 7 klasifikasi, yaitu Parang, Ceplok, Lereng, Megamendung, Semen, Lunglungan, dan Buketan. </w:t>
      </w:r>
      <w:proofErr w:type="gramStart"/>
      <w:r w:rsidRPr="00D846F0">
        <w:rPr>
          <w:rFonts w:ascii="Times New Roman" w:hAnsi="Times New Roman"/>
          <w:sz w:val="24"/>
          <w:szCs w:val="24"/>
        </w:rPr>
        <w:t xml:space="preserve">Penelitian ini bertujuan mengembangkan perangkat lunak untuk mengidentifikasi gambar motif batik menggunakan fitur ekstraksi dan </w:t>
      </w:r>
      <w:r w:rsidRPr="00D846F0">
        <w:rPr>
          <w:rFonts w:ascii="Times New Roman" w:hAnsi="Times New Roman"/>
          <w:i/>
          <w:sz w:val="24"/>
          <w:szCs w:val="24"/>
        </w:rPr>
        <w:t>backpropagation neural network.</w:t>
      </w:r>
      <w:proofErr w:type="gramEnd"/>
      <w:r w:rsidRPr="00D846F0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D846F0">
        <w:rPr>
          <w:rFonts w:ascii="Times New Roman" w:hAnsi="Times New Roman"/>
          <w:sz w:val="24"/>
          <w:szCs w:val="24"/>
        </w:rPr>
        <w:t>Fitur ekstraksi dilakukan melalui tekstur warna dan pola.</w:t>
      </w:r>
      <w:proofErr w:type="gramEnd"/>
      <w:r w:rsidR="00D846F0" w:rsidRPr="00D846F0">
        <w:rPr>
          <w:rFonts w:ascii="Times New Roman" w:hAnsi="Times New Roman"/>
          <w:sz w:val="24"/>
          <w:szCs w:val="24"/>
        </w:rPr>
        <w:t xml:space="preserve"> Fitur ekstraksi menggunakan kombinasi </w:t>
      </w:r>
      <w:r w:rsidR="00D846F0" w:rsidRPr="00D846F0">
        <w:rPr>
          <w:rFonts w:ascii="Times New Roman" w:hAnsi="Times New Roman"/>
          <w:i/>
          <w:sz w:val="24"/>
          <w:szCs w:val="24"/>
        </w:rPr>
        <w:t xml:space="preserve">Color Co-occurrence Matrix, Different </w:t>
      </w:r>
      <w:proofErr w:type="gramStart"/>
      <w:r w:rsidR="00D846F0" w:rsidRPr="00D846F0">
        <w:rPr>
          <w:rFonts w:ascii="Times New Roman" w:hAnsi="Times New Roman"/>
          <w:i/>
          <w:sz w:val="24"/>
          <w:szCs w:val="24"/>
        </w:rPr>
        <w:t>Between</w:t>
      </w:r>
      <w:proofErr w:type="gramEnd"/>
      <w:r w:rsidR="00D846F0" w:rsidRPr="00D846F0">
        <w:rPr>
          <w:rFonts w:ascii="Times New Roman" w:hAnsi="Times New Roman"/>
          <w:i/>
          <w:sz w:val="24"/>
          <w:szCs w:val="24"/>
        </w:rPr>
        <w:t xml:space="preserve"> Pixel of Scan Pattern, and Color Histogram for K-Means. </w:t>
      </w:r>
      <w:proofErr w:type="gramStart"/>
      <w:r w:rsidR="00D846F0" w:rsidRPr="00D846F0">
        <w:rPr>
          <w:rFonts w:ascii="Times New Roman" w:hAnsi="Times New Roman"/>
          <w:sz w:val="24"/>
          <w:szCs w:val="24"/>
        </w:rPr>
        <w:t>Penelitian ini menunjukkan kecepatan da</w:t>
      </w:r>
      <w:r w:rsidR="00CC507D">
        <w:rPr>
          <w:rFonts w:ascii="Times New Roman" w:hAnsi="Times New Roman"/>
          <w:sz w:val="24"/>
          <w:szCs w:val="24"/>
        </w:rPr>
        <w:t xml:space="preserve">lam melakukan klasifikasi batik </w:t>
      </w:r>
      <w:r w:rsidR="00433201">
        <w:rPr>
          <w:rFonts w:ascii="Times New Roman" w:hAnsi="Times New Roman"/>
          <w:sz w:val="24"/>
          <w:szCs w:val="24"/>
        </w:rPr>
        <w:t xml:space="preserve">dengan </w:t>
      </w:r>
      <w:r w:rsidR="00433201">
        <w:rPr>
          <w:rFonts w:ascii="Times New Roman" w:hAnsi="Times New Roman"/>
          <w:i/>
          <w:sz w:val="24"/>
          <w:szCs w:val="24"/>
        </w:rPr>
        <w:t xml:space="preserve">rate </w:t>
      </w:r>
      <w:r w:rsidR="00433201">
        <w:rPr>
          <w:rFonts w:ascii="Times New Roman" w:hAnsi="Times New Roman"/>
          <w:sz w:val="24"/>
          <w:szCs w:val="24"/>
        </w:rPr>
        <w:t xml:space="preserve">dari Tanimoto </w:t>
      </w:r>
      <w:r w:rsidR="00433201" w:rsidRPr="00433201">
        <w:rPr>
          <w:rFonts w:ascii="Times New Roman" w:hAnsi="Times New Roman"/>
          <w:i/>
          <w:sz w:val="24"/>
          <w:szCs w:val="24"/>
        </w:rPr>
        <w:t>Distance</w:t>
      </w:r>
      <w:r w:rsidR="00433201">
        <w:rPr>
          <w:rFonts w:ascii="Times New Roman" w:hAnsi="Times New Roman"/>
          <w:i/>
          <w:sz w:val="24"/>
          <w:szCs w:val="24"/>
        </w:rPr>
        <w:t xml:space="preserve"> </w:t>
      </w:r>
      <w:r w:rsidR="00433201">
        <w:rPr>
          <w:rFonts w:ascii="Times New Roman" w:hAnsi="Times New Roman"/>
          <w:sz w:val="24"/>
          <w:szCs w:val="24"/>
        </w:rPr>
        <w:t>0.37.</w:t>
      </w:r>
      <w:proofErr w:type="gramEnd"/>
    </w:p>
    <w:p w:rsidR="00881610" w:rsidRPr="00CC507D" w:rsidRDefault="00AC6E4F" w:rsidP="00CC507D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i/>
          <w:szCs w:val="24"/>
        </w:rPr>
      </w:pPr>
      <w:r w:rsidRPr="00CC507D">
        <w:rPr>
          <w:i/>
          <w:szCs w:val="24"/>
        </w:rPr>
        <w:t>Recognizing Clothes Pattern and Colours for Blind People using Neural Network</w:t>
      </w:r>
      <w:sdt>
        <w:sdtPr>
          <w:rPr>
            <w:i/>
            <w:szCs w:val="24"/>
          </w:rPr>
          <w:id w:val="-370069222"/>
          <w:citation/>
        </w:sdtPr>
        <w:sdtEndPr/>
        <w:sdtContent>
          <w:r w:rsidR="00CF3542" w:rsidRPr="00CC507D">
            <w:rPr>
              <w:i/>
              <w:szCs w:val="24"/>
            </w:rPr>
            <w:fldChar w:fldCharType="begin"/>
          </w:r>
          <w:r w:rsidR="00CC507D">
            <w:rPr>
              <w:i/>
              <w:szCs w:val="24"/>
              <w:lang w:val="en-US"/>
            </w:rPr>
            <w:instrText xml:space="preserve">CITATION Rin05 \l 1033 </w:instrText>
          </w:r>
          <w:r w:rsidR="00CF3542" w:rsidRPr="00CC507D">
            <w:rPr>
              <w:i/>
              <w:szCs w:val="24"/>
            </w:rPr>
            <w:fldChar w:fldCharType="separate"/>
          </w:r>
          <w:r w:rsidR="00B64335">
            <w:rPr>
              <w:i/>
              <w:noProof/>
              <w:szCs w:val="24"/>
              <w:lang w:val="en-US"/>
            </w:rPr>
            <w:t xml:space="preserve"> </w:t>
          </w:r>
          <w:r w:rsidR="00B64335" w:rsidRPr="00B64335">
            <w:rPr>
              <w:noProof/>
              <w:szCs w:val="24"/>
              <w:lang w:val="en-US"/>
            </w:rPr>
            <w:t>(Rini J &amp; B, 2015)</w:t>
          </w:r>
          <w:r w:rsidR="00CF3542" w:rsidRPr="00CC507D">
            <w:rPr>
              <w:i/>
              <w:szCs w:val="24"/>
            </w:rPr>
            <w:fldChar w:fldCharType="end"/>
          </w:r>
        </w:sdtContent>
      </w:sdt>
    </w:p>
    <w:p w:rsidR="00881610" w:rsidRPr="00CC507D" w:rsidRDefault="00312395" w:rsidP="00CC507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C507D">
        <w:rPr>
          <w:rFonts w:ascii="Times New Roman" w:hAnsi="Times New Roman"/>
          <w:sz w:val="24"/>
          <w:szCs w:val="24"/>
        </w:rPr>
        <w:t>Penelitian ini bertujuan untuk mengenali pola dan warna gambar pakaian.</w:t>
      </w:r>
      <w:proofErr w:type="gramEnd"/>
      <w:r w:rsidRPr="00CC507D">
        <w:rPr>
          <w:rFonts w:ascii="Times New Roman" w:hAnsi="Times New Roman"/>
          <w:sz w:val="24"/>
          <w:szCs w:val="24"/>
        </w:rPr>
        <w:t xml:space="preserve"> Pola gambar pakaian diklasifikasikan menggunakan algoritma </w:t>
      </w:r>
      <w:r w:rsidRPr="00CC507D">
        <w:rPr>
          <w:rFonts w:ascii="Times New Roman" w:hAnsi="Times New Roman"/>
          <w:i/>
          <w:sz w:val="24"/>
          <w:szCs w:val="24"/>
        </w:rPr>
        <w:t xml:space="preserve">support vector machine algorithm. </w:t>
      </w:r>
      <w:proofErr w:type="gramStart"/>
      <w:r w:rsidRPr="00CC507D">
        <w:rPr>
          <w:rFonts w:ascii="Times New Roman" w:hAnsi="Times New Roman"/>
          <w:sz w:val="24"/>
          <w:szCs w:val="24"/>
        </w:rPr>
        <w:t xml:space="preserve">Ekstraksi gambar dilakukan menggunakan tiga </w:t>
      </w:r>
      <w:r w:rsidRPr="00CC507D">
        <w:rPr>
          <w:rFonts w:ascii="Times New Roman" w:hAnsi="Times New Roman"/>
          <w:i/>
          <w:sz w:val="24"/>
          <w:szCs w:val="24"/>
        </w:rPr>
        <w:t>descriptor.</w:t>
      </w:r>
      <w:proofErr w:type="gramEnd"/>
      <w:r w:rsidRPr="00CC507D">
        <w:rPr>
          <w:rFonts w:ascii="Times New Roman" w:hAnsi="Times New Roman"/>
          <w:i/>
          <w:sz w:val="24"/>
          <w:szCs w:val="24"/>
        </w:rPr>
        <w:t xml:space="preserve"> Descriptor </w:t>
      </w:r>
      <w:r w:rsidRPr="00CC507D">
        <w:rPr>
          <w:rFonts w:ascii="Times New Roman" w:hAnsi="Times New Roman"/>
          <w:sz w:val="24"/>
          <w:szCs w:val="24"/>
        </w:rPr>
        <w:t xml:space="preserve">bertujuan untuk mengesktrak </w:t>
      </w:r>
      <w:r w:rsidRPr="00CC507D">
        <w:rPr>
          <w:rFonts w:ascii="Times New Roman" w:hAnsi="Times New Roman"/>
          <w:i/>
          <w:sz w:val="24"/>
          <w:szCs w:val="24"/>
        </w:rPr>
        <w:t xml:space="preserve">statistical properties, wavelet subbands </w:t>
      </w:r>
      <w:r w:rsidRPr="00CC507D">
        <w:rPr>
          <w:rFonts w:ascii="Times New Roman" w:hAnsi="Times New Roman"/>
          <w:sz w:val="24"/>
          <w:szCs w:val="24"/>
        </w:rPr>
        <w:t xml:space="preserve">digunakan untuk mengekstraksi gambar secara keseluruhan pola pakaian. Setelah melakukan ekstraksi pada gambar maka dilakukan klasifikasi gambar menggunakan </w:t>
      </w:r>
      <w:r w:rsidRPr="00CC507D">
        <w:rPr>
          <w:rFonts w:ascii="Times New Roman" w:hAnsi="Times New Roman"/>
          <w:i/>
          <w:sz w:val="24"/>
          <w:szCs w:val="24"/>
        </w:rPr>
        <w:t xml:space="preserve">support vector. </w:t>
      </w:r>
      <w:proofErr w:type="gramStart"/>
      <w:r w:rsidRPr="00CC507D">
        <w:rPr>
          <w:rFonts w:ascii="Times New Roman" w:hAnsi="Times New Roman"/>
          <w:sz w:val="24"/>
          <w:szCs w:val="24"/>
        </w:rPr>
        <w:t xml:space="preserve">Penelitian ini dilakukan untuk membangun sistem yang dapat mengenali pola dan warna dari pakaian </w:t>
      </w:r>
      <w:r w:rsidR="00CC507D" w:rsidRPr="00CC507D">
        <w:rPr>
          <w:rFonts w:ascii="Times New Roman" w:hAnsi="Times New Roman"/>
          <w:sz w:val="24"/>
          <w:szCs w:val="24"/>
        </w:rPr>
        <w:t>secara otomatis.</w:t>
      </w:r>
      <w:proofErr w:type="gramEnd"/>
      <w:r w:rsidR="00CC507D" w:rsidRPr="00CC507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C507D" w:rsidRPr="00CC507D">
        <w:rPr>
          <w:rFonts w:ascii="Times New Roman" w:hAnsi="Times New Roman"/>
          <w:sz w:val="24"/>
          <w:szCs w:val="24"/>
        </w:rPr>
        <w:t>Sistem ini ditujukan kepada orang-orang yang mengalami gangguan pengelihatan.</w:t>
      </w:r>
      <w:proofErr w:type="gramEnd"/>
    </w:p>
    <w:p w:rsidR="0062540C" w:rsidRPr="00FF468A" w:rsidRDefault="0062540C" w:rsidP="00FF468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i/>
          <w:szCs w:val="24"/>
        </w:rPr>
      </w:pPr>
      <w:r w:rsidRPr="00FF468A">
        <w:rPr>
          <w:i/>
          <w:szCs w:val="24"/>
        </w:rPr>
        <w:lastRenderedPageBreak/>
        <w:t>Batik Classification using Neural Network with Gray Level Co-occurrence Matrix and Statistical Color Feature Extraction</w:t>
      </w:r>
      <w:sdt>
        <w:sdtPr>
          <w:rPr>
            <w:i/>
            <w:szCs w:val="24"/>
          </w:rPr>
          <w:id w:val="-1320961829"/>
          <w:citation/>
        </w:sdtPr>
        <w:sdtEndPr/>
        <w:sdtContent>
          <w:r w:rsidRPr="00FF468A">
            <w:rPr>
              <w:i/>
              <w:szCs w:val="24"/>
            </w:rPr>
            <w:fldChar w:fldCharType="begin"/>
          </w:r>
          <w:r w:rsidR="00CC507D">
            <w:rPr>
              <w:i/>
              <w:szCs w:val="24"/>
              <w:lang w:val="en-US"/>
            </w:rPr>
            <w:instrText xml:space="preserve">CITATION Adi05 \l 1033 </w:instrText>
          </w:r>
          <w:r w:rsidRPr="00FF468A">
            <w:rPr>
              <w:i/>
              <w:szCs w:val="24"/>
            </w:rPr>
            <w:fldChar w:fldCharType="separate"/>
          </w:r>
          <w:r w:rsidR="00B64335">
            <w:rPr>
              <w:i/>
              <w:noProof/>
              <w:szCs w:val="24"/>
              <w:lang w:val="en-US"/>
            </w:rPr>
            <w:t xml:space="preserve"> </w:t>
          </w:r>
          <w:r w:rsidR="00B64335" w:rsidRPr="00B64335">
            <w:rPr>
              <w:noProof/>
              <w:szCs w:val="24"/>
              <w:lang w:val="en-US"/>
            </w:rPr>
            <w:t>(Aditya, Hani'ah, Bintana, &amp; Suciati, 2015)</w:t>
          </w:r>
          <w:r w:rsidRPr="00FF468A">
            <w:rPr>
              <w:i/>
              <w:szCs w:val="24"/>
            </w:rPr>
            <w:fldChar w:fldCharType="end"/>
          </w:r>
        </w:sdtContent>
      </w:sdt>
    </w:p>
    <w:p w:rsidR="00FF468A" w:rsidRDefault="00FF468A" w:rsidP="00FF46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Batik adalah kain ataupun barang tenunan yang mempunyai motif khusus dan nilai artistik yang tinggi.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Batik mempunyai pola dan warna yang sangat beragam dari setiap budaya yang beragam.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Batik mempunyai motif yang berbeda-beda untuk setiap budaya masing-masing sehingga orang sulit untuk mengelompokkan tipe dari setiap motif batik.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Untuk mengatasi permasalahan tersebut, p</w:t>
      </w:r>
      <w:r w:rsidRPr="00FF468A">
        <w:rPr>
          <w:rFonts w:ascii="Times New Roman" w:hAnsi="Times New Roman"/>
          <w:sz w:val="24"/>
          <w:szCs w:val="24"/>
        </w:rPr>
        <w:t xml:space="preserve">enelitian </w:t>
      </w:r>
      <w:r>
        <w:rPr>
          <w:rFonts w:ascii="Times New Roman" w:hAnsi="Times New Roman"/>
          <w:sz w:val="24"/>
          <w:szCs w:val="24"/>
        </w:rPr>
        <w:t>ini bertujuan untuk membangun suatu sistem klasifikasi dalam membantu orang dalam mengenali batik secara otomatis.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Penelitian ini </w:t>
      </w:r>
      <w:r w:rsidR="00881610">
        <w:rPr>
          <w:rFonts w:ascii="Times New Roman" w:hAnsi="Times New Roman"/>
          <w:sz w:val="24"/>
          <w:szCs w:val="24"/>
        </w:rPr>
        <w:t xml:space="preserve">menggunakan </w:t>
      </w:r>
      <w:r w:rsidRPr="00FF468A">
        <w:rPr>
          <w:rFonts w:ascii="Times New Roman" w:hAnsi="Times New Roman"/>
          <w:sz w:val="24"/>
          <w:szCs w:val="24"/>
        </w:rPr>
        <w:t xml:space="preserve">metode ekstraksi untuk klasifikasi motif batik pada gambar </w:t>
      </w:r>
      <w:r w:rsidRPr="00FF468A">
        <w:rPr>
          <w:rFonts w:ascii="Times New Roman" w:hAnsi="Times New Roman"/>
          <w:i/>
          <w:sz w:val="24"/>
          <w:szCs w:val="24"/>
        </w:rPr>
        <w:t>digital.</w:t>
      </w:r>
      <w:proofErr w:type="gramEnd"/>
      <w:r w:rsidRPr="00FF468A">
        <w:rPr>
          <w:rFonts w:ascii="Times New Roman" w:hAnsi="Times New Roman"/>
          <w:i/>
          <w:sz w:val="24"/>
          <w:szCs w:val="24"/>
        </w:rPr>
        <w:t xml:space="preserve"> </w:t>
      </w:r>
      <w:r w:rsidRPr="00FF468A">
        <w:rPr>
          <w:rFonts w:ascii="Times New Roman" w:hAnsi="Times New Roman"/>
          <w:sz w:val="24"/>
          <w:szCs w:val="24"/>
        </w:rPr>
        <w:t xml:space="preserve">Penelitian ini menggunakan </w:t>
      </w:r>
      <w:r w:rsidRPr="00FF468A">
        <w:rPr>
          <w:rFonts w:ascii="Times New Roman" w:hAnsi="Times New Roman"/>
          <w:i/>
          <w:sz w:val="24"/>
          <w:szCs w:val="24"/>
        </w:rPr>
        <w:t xml:space="preserve">gray level co-occurrence </w:t>
      </w:r>
      <w:proofErr w:type="gramStart"/>
      <w:r w:rsidRPr="00FF468A">
        <w:rPr>
          <w:rFonts w:ascii="Times New Roman" w:hAnsi="Times New Roman"/>
          <w:i/>
          <w:sz w:val="24"/>
          <w:szCs w:val="24"/>
        </w:rPr>
        <w:t>matrix(</w:t>
      </w:r>
      <w:proofErr w:type="gramEnd"/>
      <w:r w:rsidRPr="00FF468A">
        <w:rPr>
          <w:rFonts w:ascii="Times New Roman" w:hAnsi="Times New Roman"/>
          <w:i/>
          <w:sz w:val="24"/>
          <w:szCs w:val="24"/>
        </w:rPr>
        <w:t xml:space="preserve">GLCM) </w:t>
      </w:r>
      <w:r w:rsidRPr="00FF468A">
        <w:rPr>
          <w:rFonts w:ascii="Times New Roman" w:hAnsi="Times New Roman"/>
          <w:sz w:val="24"/>
          <w:szCs w:val="24"/>
        </w:rPr>
        <w:t xml:space="preserve">dan </w:t>
      </w:r>
      <w:r w:rsidRPr="00FF468A">
        <w:rPr>
          <w:rFonts w:ascii="Times New Roman" w:hAnsi="Times New Roman"/>
          <w:i/>
          <w:sz w:val="24"/>
          <w:szCs w:val="24"/>
        </w:rPr>
        <w:t xml:space="preserve">statictical color RGB. </w:t>
      </w:r>
      <w:proofErr w:type="gramStart"/>
      <w:r w:rsidRPr="00FF468A">
        <w:rPr>
          <w:rFonts w:ascii="Times New Roman" w:hAnsi="Times New Roman"/>
          <w:sz w:val="24"/>
          <w:szCs w:val="24"/>
        </w:rPr>
        <w:t xml:space="preserve">Klasifikasi motif menggunakan </w:t>
      </w:r>
      <w:r w:rsidRPr="00FF468A">
        <w:rPr>
          <w:rFonts w:ascii="Times New Roman" w:hAnsi="Times New Roman"/>
          <w:i/>
          <w:sz w:val="24"/>
          <w:szCs w:val="24"/>
        </w:rPr>
        <w:t>backpropagation neural network.</w:t>
      </w:r>
      <w:proofErr w:type="gramEnd"/>
      <w:r w:rsidRPr="00FF468A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FF468A">
        <w:rPr>
          <w:rFonts w:ascii="Times New Roman" w:hAnsi="Times New Roman"/>
          <w:sz w:val="24"/>
          <w:szCs w:val="24"/>
        </w:rPr>
        <w:t>Penelitian ini memiliki tingkat akurasi 94%.</w:t>
      </w:r>
      <w:proofErr w:type="gramEnd"/>
    </w:p>
    <w:p w:rsidR="00FF468A" w:rsidRPr="00FF468A" w:rsidRDefault="00FF468A" w:rsidP="00FF46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91220" w:rsidRPr="009211BD" w:rsidRDefault="00091220" w:rsidP="00091220">
      <w:pPr>
        <w:pStyle w:val="Caption"/>
        <w:jc w:val="center"/>
        <w:rPr>
          <w:sz w:val="24"/>
          <w:szCs w:val="24"/>
        </w:rPr>
      </w:pPr>
      <w:bookmarkStart w:id="36" w:name="_Toc496776293"/>
      <w:r>
        <w:t xml:space="preserve">Tabel </w:t>
      </w:r>
      <w:r w:rsidR="00DD7371">
        <w:fldChar w:fldCharType="begin"/>
      </w:r>
      <w:r w:rsidR="00DD7371">
        <w:instrText xml:space="preserve"> SEQ Tabel \* ARABIC </w:instrText>
      </w:r>
      <w:r w:rsidR="00DD7371">
        <w:fldChar w:fldCharType="separate"/>
      </w:r>
      <w:r w:rsidR="006D43E0">
        <w:rPr>
          <w:noProof/>
        </w:rPr>
        <w:t>1</w:t>
      </w:r>
      <w:r w:rsidR="00DD7371">
        <w:rPr>
          <w:noProof/>
        </w:rPr>
        <w:fldChar w:fldCharType="end"/>
      </w:r>
      <w:r>
        <w:t xml:space="preserve"> Ringkasan Peneliti Sebelumnya</w:t>
      </w:r>
      <w:bookmarkStart w:id="37" w:name="_Hlk495860405"/>
      <w:bookmarkEnd w:id="36"/>
    </w:p>
    <w:bookmarkEnd w:id="37"/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3"/>
        <w:gridCol w:w="2214"/>
        <w:gridCol w:w="2581"/>
        <w:gridCol w:w="2551"/>
      </w:tblGrid>
      <w:tr w:rsidR="00433201" w:rsidRPr="00CC507D" w:rsidTr="00B03C40">
        <w:trPr>
          <w:tblHeader/>
        </w:trPr>
        <w:tc>
          <w:tcPr>
            <w:tcW w:w="2912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jc w:val="center"/>
              <w:rPr>
                <w:rFonts w:ascii="Times New Roman" w:hAnsi="Times New Roman"/>
                <w:sz w:val="20"/>
                <w:lang w:val="en-ID"/>
              </w:rPr>
            </w:pPr>
            <w:r w:rsidRPr="00CC507D">
              <w:rPr>
                <w:rFonts w:ascii="Times New Roman" w:hAnsi="Times New Roman"/>
                <w:sz w:val="20"/>
                <w:lang w:val="en-ID"/>
              </w:rPr>
              <w:t>Penelitian 1</w:t>
            </w:r>
          </w:p>
        </w:tc>
        <w:tc>
          <w:tcPr>
            <w:tcW w:w="3399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t>Penelitian 2</w:t>
            </w:r>
          </w:p>
        </w:tc>
        <w:tc>
          <w:tcPr>
            <w:tcW w:w="3309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t>Penelitian 3</w:t>
            </w:r>
          </w:p>
        </w:tc>
      </w:tr>
      <w:tr w:rsidR="00433201" w:rsidRPr="00CC507D" w:rsidTr="00B03C40">
        <w:tc>
          <w:tcPr>
            <w:tcW w:w="2912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t>Judul</w:t>
            </w:r>
          </w:p>
        </w:tc>
        <w:tc>
          <w:tcPr>
            <w:tcW w:w="3330" w:type="dxa"/>
            <w:shd w:val="clear" w:color="auto" w:fill="auto"/>
          </w:tcPr>
          <w:p w:rsidR="00091220" w:rsidRPr="00CC507D" w:rsidRDefault="00CC507D" w:rsidP="00B03C40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 w:rsidRPr="00CC507D">
              <w:rPr>
                <w:rFonts w:ascii="Times New Roman" w:hAnsi="Times New Roman"/>
                <w:i/>
                <w:sz w:val="20"/>
              </w:rPr>
              <w:t>Batik Motif Classification using Color-Texture-Based Feature Extraction and Backpropagation Neural Network</w:t>
            </w:r>
            <w:r w:rsidRPr="00CC507D">
              <w:rPr>
                <w:rFonts w:ascii="Times New Roman" w:hAnsi="Times New Roman"/>
                <w:sz w:val="20"/>
                <w:lang w:val="en-ID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ID"/>
              </w:rPr>
              <w:t>(IEEE, 2014</w:t>
            </w:r>
            <w:r w:rsidR="00091220" w:rsidRPr="00CC507D">
              <w:rPr>
                <w:rFonts w:ascii="Times New Roman" w:hAnsi="Times New Roman"/>
                <w:sz w:val="20"/>
                <w:lang w:val="en-ID"/>
              </w:rPr>
              <w:t>)</w:t>
            </w:r>
          </w:p>
        </w:tc>
        <w:tc>
          <w:tcPr>
            <w:tcW w:w="3399" w:type="dxa"/>
            <w:shd w:val="clear" w:color="auto" w:fill="auto"/>
          </w:tcPr>
          <w:p w:rsidR="00091220" w:rsidRPr="00CC507D" w:rsidRDefault="00CC507D" w:rsidP="00B03C40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 w:rsidRPr="00CC507D">
              <w:rPr>
                <w:rFonts w:ascii="Times New Roman" w:hAnsi="Times New Roman"/>
                <w:i/>
                <w:sz w:val="20"/>
              </w:rPr>
              <w:t>Recognizing Clothes Pattern and Colours for Blind People using Neural Network</w:t>
            </w:r>
            <w:r w:rsidRPr="00CC507D">
              <w:rPr>
                <w:rFonts w:ascii="Times New Roman" w:hAnsi="Times New Roman"/>
                <w:sz w:val="20"/>
                <w:lang w:val="en-ID"/>
              </w:rPr>
              <w:t xml:space="preserve"> </w:t>
            </w:r>
            <w:r w:rsidR="00091220" w:rsidRPr="00CC507D">
              <w:rPr>
                <w:rFonts w:ascii="Times New Roman" w:hAnsi="Times New Roman"/>
                <w:sz w:val="20"/>
                <w:lang w:val="en-ID"/>
              </w:rPr>
              <w:t>(IEEE, 2015)</w:t>
            </w:r>
          </w:p>
        </w:tc>
        <w:tc>
          <w:tcPr>
            <w:tcW w:w="3309" w:type="dxa"/>
            <w:shd w:val="clear" w:color="auto" w:fill="auto"/>
          </w:tcPr>
          <w:p w:rsidR="00091220" w:rsidRPr="00CC507D" w:rsidRDefault="00CC507D" w:rsidP="00B03C40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 w:rsidRPr="00CC507D">
              <w:rPr>
                <w:rFonts w:ascii="Times New Roman" w:hAnsi="Times New Roman"/>
                <w:i/>
                <w:sz w:val="20"/>
              </w:rPr>
              <w:t>Batik Classification using Neural Network with Gray Level Co-occurrence Matrix and Statistical Color Feature Extraction</w:t>
            </w:r>
            <w:r w:rsidRPr="00CC507D">
              <w:rPr>
                <w:rFonts w:ascii="Times New Roman" w:hAnsi="Times New Roman"/>
                <w:sz w:val="20"/>
                <w:lang w:val="en-ID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ID"/>
              </w:rPr>
              <w:t>(IEEE, 2015</w:t>
            </w:r>
            <w:r w:rsidR="00091220" w:rsidRPr="00CC507D">
              <w:rPr>
                <w:rFonts w:ascii="Times New Roman" w:hAnsi="Times New Roman"/>
                <w:sz w:val="20"/>
                <w:lang w:val="en-ID"/>
              </w:rPr>
              <w:t>)</w:t>
            </w:r>
          </w:p>
        </w:tc>
      </w:tr>
      <w:tr w:rsidR="00433201" w:rsidRPr="00CC507D" w:rsidTr="00B03C40">
        <w:tc>
          <w:tcPr>
            <w:tcW w:w="2912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t>Latar belakang</w:t>
            </w:r>
          </w:p>
        </w:tc>
        <w:tc>
          <w:tcPr>
            <w:tcW w:w="3330" w:type="dxa"/>
            <w:shd w:val="clear" w:color="auto" w:fill="auto"/>
          </w:tcPr>
          <w:p w:rsidR="00091220" w:rsidRPr="00433201" w:rsidRDefault="00433201" w:rsidP="00433201">
            <w:pPr>
              <w:spacing w:line="360" w:lineRule="auto"/>
              <w:rPr>
                <w:rFonts w:ascii="Times New Roman" w:hAnsi="Times New Roman"/>
                <w:b/>
                <w:sz w:val="20"/>
                <w:lang w:val="en-ID"/>
              </w:rPr>
            </w:pPr>
            <w:r w:rsidRPr="00433201">
              <w:rPr>
                <w:rFonts w:ascii="Times New Roman" w:hAnsi="Times New Roman"/>
                <w:sz w:val="20"/>
              </w:rPr>
              <w:t xml:space="preserve">Batik adalah sebuah baju tradisonal yang merupakan warisan budaya dunia. Ratusan motif batik diklasifikasikan menjadi 7 klasifikasi, yaitu Parang, Ceplok, Lereng, Megamendung, Semen, Lunglungan, dan Buketan. Penelitian ini bertujuan mengembangkan perangkat lunak untuk </w:t>
            </w:r>
            <w:r w:rsidRPr="00433201">
              <w:rPr>
                <w:rFonts w:ascii="Times New Roman" w:hAnsi="Times New Roman"/>
                <w:sz w:val="20"/>
              </w:rPr>
              <w:lastRenderedPageBreak/>
              <w:t xml:space="preserve">mengidentifikasi gambar motif batik menggunakan fitur ekstraksi dan </w:t>
            </w:r>
            <w:r w:rsidRPr="00433201">
              <w:rPr>
                <w:rFonts w:ascii="Times New Roman" w:hAnsi="Times New Roman"/>
                <w:i/>
                <w:sz w:val="20"/>
              </w:rPr>
              <w:t>backpropagation neural network.</w:t>
            </w:r>
          </w:p>
        </w:tc>
        <w:tc>
          <w:tcPr>
            <w:tcW w:w="3399" w:type="dxa"/>
            <w:shd w:val="clear" w:color="auto" w:fill="auto"/>
          </w:tcPr>
          <w:p w:rsidR="00091220" w:rsidRPr="000E40FA" w:rsidRDefault="000E40FA" w:rsidP="00CC507D">
            <w:pPr>
              <w:spacing w:after="160" w:line="360" w:lineRule="auto"/>
              <w:rPr>
                <w:rFonts w:ascii="Times New Roman" w:hAnsi="Times New Roman"/>
                <w:sz w:val="20"/>
                <w:lang w:val="en-ID"/>
              </w:rPr>
            </w:pPr>
            <w:r w:rsidRPr="000E40FA">
              <w:rPr>
                <w:rFonts w:ascii="Times New Roman" w:hAnsi="Times New Roman"/>
                <w:sz w:val="20"/>
                <w:lang w:val="en-ID"/>
              </w:rPr>
              <w:lastRenderedPageBreak/>
              <w:t>Ketika</w:t>
            </w:r>
            <w:r>
              <w:rPr>
                <w:rFonts w:ascii="Times New Roman" w:hAnsi="Times New Roman"/>
                <w:sz w:val="20"/>
                <w:lang w:val="en-ID"/>
              </w:rPr>
              <w:t xml:space="preserve"> orang yang memiliki gangguan pengelihatan pergi memilih pakaian yang tidak dapat mereka dapatkan dengan warna yang sesuai. Mereka mengatasi hal tersebut dengan bantuan orang lain. Beberapa dari mereka menggunakan </w:t>
            </w:r>
            <w:r w:rsidRPr="000E40FA">
              <w:rPr>
                <w:rFonts w:ascii="Times New Roman" w:hAnsi="Times New Roman"/>
                <w:i/>
                <w:sz w:val="20"/>
                <w:lang w:val="en-ID"/>
              </w:rPr>
              <w:t>plactic braile</w:t>
            </w:r>
            <w:r>
              <w:rPr>
                <w:rFonts w:ascii="Times New Roman" w:hAnsi="Times New Roman"/>
                <w:i/>
                <w:sz w:val="20"/>
                <w:lang w:val="en-ID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ID"/>
              </w:rPr>
              <w:t xml:space="preserve">atau berbagai bantuan jenis elektronik, namun harganya mahal. Penelitian ini dilakukan untuk mengatasi masalah yang </w:t>
            </w:r>
            <w:r>
              <w:rPr>
                <w:rFonts w:ascii="Times New Roman" w:hAnsi="Times New Roman"/>
                <w:sz w:val="20"/>
                <w:lang w:val="en-ID"/>
              </w:rPr>
              <w:lastRenderedPageBreak/>
              <w:t>mereka hadapi.</w:t>
            </w:r>
          </w:p>
        </w:tc>
        <w:tc>
          <w:tcPr>
            <w:tcW w:w="3309" w:type="dxa"/>
            <w:shd w:val="clear" w:color="auto" w:fill="auto"/>
          </w:tcPr>
          <w:p w:rsidR="00091220" w:rsidRPr="00433201" w:rsidRDefault="00433201" w:rsidP="00CC507D">
            <w:pPr>
              <w:spacing w:line="360" w:lineRule="auto"/>
              <w:rPr>
                <w:sz w:val="20"/>
                <w:lang w:val="en-ID"/>
              </w:rPr>
            </w:pPr>
            <w:r w:rsidRPr="00433201">
              <w:rPr>
                <w:rFonts w:ascii="Times New Roman" w:hAnsi="Times New Roman"/>
                <w:sz w:val="20"/>
              </w:rPr>
              <w:lastRenderedPageBreak/>
              <w:t xml:space="preserve">Batik adalah kain ataupun barang tenunan yang mempunyai motif khusus dan nilai artistik yang tinggi. Batik mempunyai </w:t>
            </w:r>
            <w:r w:rsidRPr="00433201">
              <w:rPr>
                <w:rFonts w:ascii="Times New Roman" w:hAnsi="Times New Roman"/>
                <w:i/>
                <w:sz w:val="20"/>
              </w:rPr>
              <w:t>style</w:t>
            </w:r>
            <w:r w:rsidRPr="00433201">
              <w:rPr>
                <w:rFonts w:ascii="Times New Roman" w:hAnsi="Times New Roman"/>
                <w:sz w:val="20"/>
              </w:rPr>
              <w:t xml:space="preserve"> dan warna yang sangat beragam dari setiap budaya yang beragam. Batik mempunyai motif yang berbeda-beda untuk setiap budaya masing-masing sehingga orang sulit untuk mengelompokkan tipe dari setiap motif batik. Untuk mengatasi </w:t>
            </w:r>
            <w:r w:rsidRPr="00433201">
              <w:rPr>
                <w:rFonts w:ascii="Times New Roman" w:hAnsi="Times New Roman"/>
                <w:sz w:val="20"/>
              </w:rPr>
              <w:lastRenderedPageBreak/>
              <w:t xml:space="preserve">permasalahan ini, dibangun suatu </w:t>
            </w:r>
            <w:r w:rsidRPr="00433201">
              <w:rPr>
                <w:rFonts w:ascii="Times New Roman" w:hAnsi="Times New Roman"/>
                <w:i/>
                <w:sz w:val="20"/>
              </w:rPr>
              <w:t>system</w:t>
            </w:r>
            <w:r w:rsidRPr="00433201">
              <w:rPr>
                <w:rFonts w:ascii="Times New Roman" w:hAnsi="Times New Roman"/>
                <w:sz w:val="20"/>
              </w:rPr>
              <w:t xml:space="preserve"> </w:t>
            </w:r>
            <w:r w:rsidRPr="00433201">
              <w:rPr>
                <w:rFonts w:ascii="Times New Roman" w:hAnsi="Times New Roman"/>
                <w:i/>
                <w:sz w:val="20"/>
              </w:rPr>
              <w:t xml:space="preserve">classification </w:t>
            </w:r>
            <w:r w:rsidRPr="00433201">
              <w:rPr>
                <w:rFonts w:ascii="Times New Roman" w:hAnsi="Times New Roman"/>
                <w:sz w:val="20"/>
              </w:rPr>
              <w:t>untuk membantu orang dalam me-</w:t>
            </w:r>
            <w:r w:rsidRPr="00433201">
              <w:rPr>
                <w:rFonts w:ascii="Times New Roman" w:hAnsi="Times New Roman"/>
                <w:i/>
                <w:sz w:val="20"/>
              </w:rPr>
              <w:t>recognize</w:t>
            </w:r>
            <w:r w:rsidRPr="00433201">
              <w:rPr>
                <w:rFonts w:ascii="Times New Roman" w:hAnsi="Times New Roman"/>
                <w:sz w:val="20"/>
              </w:rPr>
              <w:t xml:space="preserve"> tipe batik secara otomatis.</w:t>
            </w:r>
          </w:p>
        </w:tc>
      </w:tr>
      <w:tr w:rsidR="00433201" w:rsidRPr="00CC507D" w:rsidTr="00B03C40">
        <w:tc>
          <w:tcPr>
            <w:tcW w:w="2912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lastRenderedPageBreak/>
              <w:t>Tujuan</w:t>
            </w:r>
          </w:p>
        </w:tc>
        <w:tc>
          <w:tcPr>
            <w:tcW w:w="3330" w:type="dxa"/>
            <w:shd w:val="clear" w:color="auto" w:fill="auto"/>
          </w:tcPr>
          <w:p w:rsidR="00091220" w:rsidRPr="00433201" w:rsidRDefault="00433201" w:rsidP="00433201">
            <w:pPr>
              <w:spacing w:line="360" w:lineRule="auto"/>
              <w:jc w:val="both"/>
              <w:rPr>
                <w:rFonts w:ascii="Times New Roman" w:hAnsi="Times New Roman"/>
                <w:b/>
                <w:sz w:val="20"/>
                <w:lang w:val="en-ID"/>
              </w:rPr>
            </w:pPr>
            <w:r w:rsidRPr="00433201">
              <w:rPr>
                <w:rFonts w:ascii="Times New Roman" w:hAnsi="Times New Roman"/>
                <w:sz w:val="20"/>
              </w:rPr>
              <w:t xml:space="preserve">Penelitian ini bertujuan mengembangkan perangkat lunak untuk mengidentifikasi gambar motif batik menggunakan fitur ekstraksi dan </w:t>
            </w:r>
            <w:r w:rsidRPr="00433201">
              <w:rPr>
                <w:rFonts w:ascii="Times New Roman" w:hAnsi="Times New Roman"/>
                <w:i/>
                <w:sz w:val="20"/>
              </w:rPr>
              <w:t>backpropagation neural network.</w:t>
            </w:r>
          </w:p>
        </w:tc>
        <w:tc>
          <w:tcPr>
            <w:tcW w:w="3399" w:type="dxa"/>
            <w:shd w:val="clear" w:color="auto" w:fill="auto"/>
          </w:tcPr>
          <w:p w:rsidR="00091220" w:rsidRPr="00CC507D" w:rsidRDefault="00433201" w:rsidP="00CC507D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>
              <w:rPr>
                <w:rFonts w:ascii="Times New Roman" w:hAnsi="Times New Roman"/>
                <w:sz w:val="20"/>
                <w:lang w:val="en-ID"/>
              </w:rPr>
              <w:t>Membangun sistem yang dapat mengklasifikasikan pakaian untuk orang-orang ynag mengalami gangguan pengelihatan</w:t>
            </w:r>
          </w:p>
        </w:tc>
        <w:tc>
          <w:tcPr>
            <w:tcW w:w="3309" w:type="dxa"/>
            <w:shd w:val="clear" w:color="auto" w:fill="auto"/>
          </w:tcPr>
          <w:p w:rsidR="00091220" w:rsidRPr="00CC507D" w:rsidRDefault="00433201" w:rsidP="00B03C40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>
              <w:rPr>
                <w:rFonts w:ascii="Times New Roman" w:hAnsi="Times New Roman"/>
                <w:sz w:val="20"/>
                <w:lang w:val="en-ID"/>
              </w:rPr>
              <w:t>Membangun sistem untuk klasifikasi batik berdasarkan pola dan warna</w:t>
            </w:r>
          </w:p>
        </w:tc>
      </w:tr>
      <w:tr w:rsidR="00433201" w:rsidRPr="00CC507D" w:rsidTr="00B03C40">
        <w:tc>
          <w:tcPr>
            <w:tcW w:w="2912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t>Metodologi</w:t>
            </w:r>
          </w:p>
        </w:tc>
        <w:tc>
          <w:tcPr>
            <w:tcW w:w="3330" w:type="dxa"/>
            <w:shd w:val="clear" w:color="auto" w:fill="auto"/>
          </w:tcPr>
          <w:p w:rsidR="00091220" w:rsidRPr="00433201" w:rsidRDefault="00433201" w:rsidP="00433201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sz w:val="20"/>
                <w:lang w:val="en-ID"/>
              </w:rPr>
            </w:pPr>
            <w:r>
              <w:rPr>
                <w:i/>
                <w:sz w:val="20"/>
                <w:lang w:val="en-ID"/>
              </w:rPr>
              <w:t>Feature extraction</w:t>
            </w:r>
          </w:p>
          <w:p w:rsidR="00433201" w:rsidRPr="00433201" w:rsidRDefault="00433201" w:rsidP="00433201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Klasifikasi menggunakan </w:t>
            </w:r>
            <w:r w:rsidRPr="00433201">
              <w:rPr>
                <w:i/>
                <w:sz w:val="20"/>
                <w:lang w:val="en-ID"/>
              </w:rPr>
              <w:t>backpropagation neural network</w:t>
            </w:r>
          </w:p>
        </w:tc>
        <w:tc>
          <w:tcPr>
            <w:tcW w:w="3399" w:type="dxa"/>
            <w:shd w:val="clear" w:color="auto" w:fill="auto"/>
          </w:tcPr>
          <w:p w:rsidR="00091220" w:rsidRPr="00433201" w:rsidRDefault="00433201" w:rsidP="00433201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0"/>
                <w:lang w:val="en-ID"/>
              </w:rPr>
            </w:pPr>
            <w:r>
              <w:rPr>
                <w:i/>
                <w:sz w:val="20"/>
                <w:lang w:val="en-ID"/>
              </w:rPr>
              <w:t>Feature extraction</w:t>
            </w:r>
          </w:p>
          <w:p w:rsidR="00433201" w:rsidRPr="00433201" w:rsidRDefault="00433201" w:rsidP="00433201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Klasifikasi menggunakan </w:t>
            </w:r>
            <w:r>
              <w:rPr>
                <w:i/>
                <w:sz w:val="20"/>
                <w:lang w:val="en-ID"/>
              </w:rPr>
              <w:t>support vector machine</w:t>
            </w:r>
          </w:p>
        </w:tc>
        <w:tc>
          <w:tcPr>
            <w:tcW w:w="3309" w:type="dxa"/>
            <w:shd w:val="clear" w:color="auto" w:fill="auto"/>
          </w:tcPr>
          <w:p w:rsidR="00091220" w:rsidRPr="00433201" w:rsidRDefault="00433201" w:rsidP="00433201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 w:val="20"/>
                <w:lang w:val="en-ID"/>
              </w:rPr>
            </w:pPr>
            <w:r>
              <w:rPr>
                <w:i/>
                <w:sz w:val="20"/>
                <w:lang w:val="en-ID"/>
              </w:rPr>
              <w:t xml:space="preserve">Feature extraction </w:t>
            </w:r>
            <w:r w:rsidRPr="00433201">
              <w:rPr>
                <w:sz w:val="20"/>
                <w:lang w:val="en-ID"/>
              </w:rPr>
              <w:t>menggunakan</w:t>
            </w:r>
            <w:r>
              <w:rPr>
                <w:i/>
                <w:sz w:val="20"/>
                <w:lang w:val="en-ID"/>
              </w:rPr>
              <w:t xml:space="preserve"> grey level co-occurrence matrix(GLCM) </w:t>
            </w:r>
            <w:r>
              <w:rPr>
                <w:sz w:val="20"/>
                <w:lang w:val="en-ID"/>
              </w:rPr>
              <w:t xml:space="preserve">dan </w:t>
            </w:r>
            <w:r w:rsidR="0003189C">
              <w:rPr>
                <w:i/>
                <w:sz w:val="20"/>
                <w:lang w:val="en-ID"/>
              </w:rPr>
              <w:t>statistical color channel RGB</w:t>
            </w:r>
          </w:p>
          <w:p w:rsidR="00433201" w:rsidRPr="00433201" w:rsidRDefault="00433201" w:rsidP="00433201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Klasifikasi menggunakan </w:t>
            </w:r>
            <w:r>
              <w:rPr>
                <w:i/>
                <w:sz w:val="20"/>
                <w:lang w:val="en-ID"/>
              </w:rPr>
              <w:t>backpropagation neural network</w:t>
            </w:r>
          </w:p>
        </w:tc>
      </w:tr>
      <w:tr w:rsidR="00433201" w:rsidRPr="00CC507D" w:rsidTr="00B03C40">
        <w:tc>
          <w:tcPr>
            <w:tcW w:w="2912" w:type="dxa"/>
            <w:shd w:val="clear" w:color="auto" w:fill="auto"/>
          </w:tcPr>
          <w:p w:rsidR="00091220" w:rsidRPr="00CC507D" w:rsidRDefault="00091220" w:rsidP="00B03C4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CC507D">
              <w:rPr>
                <w:rFonts w:ascii="Times New Roman" w:hAnsi="Times New Roman"/>
                <w:sz w:val="20"/>
              </w:rPr>
              <w:t>Output/hasil</w:t>
            </w:r>
          </w:p>
        </w:tc>
        <w:tc>
          <w:tcPr>
            <w:tcW w:w="3330" w:type="dxa"/>
            <w:shd w:val="clear" w:color="auto" w:fill="auto"/>
          </w:tcPr>
          <w:p w:rsidR="00091220" w:rsidRPr="00CC507D" w:rsidRDefault="00433201" w:rsidP="00B03C40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>
              <w:rPr>
                <w:rFonts w:ascii="Times New Roman" w:hAnsi="Times New Roman"/>
                <w:sz w:val="20"/>
                <w:lang w:val="en-ID"/>
              </w:rPr>
              <w:t>Klasifikasi motif batik berdasarkan warna dan pola batik</w:t>
            </w:r>
          </w:p>
        </w:tc>
        <w:tc>
          <w:tcPr>
            <w:tcW w:w="3399" w:type="dxa"/>
            <w:shd w:val="clear" w:color="auto" w:fill="auto"/>
          </w:tcPr>
          <w:p w:rsidR="00091220" w:rsidRPr="00CC507D" w:rsidRDefault="00CC507D" w:rsidP="00B03C40">
            <w:pPr>
              <w:spacing w:after="160" w:line="360" w:lineRule="auto"/>
              <w:rPr>
                <w:rFonts w:ascii="Times New Roman" w:hAnsi="Times New Roman"/>
                <w:sz w:val="20"/>
                <w:lang w:val="en-ID"/>
              </w:rPr>
            </w:pPr>
            <w:r>
              <w:rPr>
                <w:rFonts w:ascii="Times New Roman" w:hAnsi="Times New Roman"/>
                <w:sz w:val="20"/>
                <w:lang w:val="en-ID"/>
              </w:rPr>
              <w:t>Klasifikasi pakaian berdasarkan pola dan warna</w:t>
            </w:r>
          </w:p>
        </w:tc>
        <w:tc>
          <w:tcPr>
            <w:tcW w:w="3309" w:type="dxa"/>
            <w:shd w:val="clear" w:color="auto" w:fill="auto"/>
          </w:tcPr>
          <w:p w:rsidR="00091220" w:rsidRPr="00CC507D" w:rsidRDefault="00CC507D" w:rsidP="00B03C40">
            <w:pPr>
              <w:spacing w:line="360" w:lineRule="auto"/>
              <w:rPr>
                <w:rFonts w:ascii="Times New Roman" w:hAnsi="Times New Roman"/>
                <w:sz w:val="20"/>
                <w:lang w:val="en-ID"/>
              </w:rPr>
            </w:pPr>
            <w:r>
              <w:rPr>
                <w:rFonts w:ascii="Times New Roman" w:hAnsi="Times New Roman"/>
                <w:sz w:val="20"/>
                <w:lang w:val="en-ID"/>
              </w:rPr>
              <w:t>Klasifikasi motif batik berdasarkan warna dan pola dengan tingkat akurasi 94%</w:t>
            </w:r>
          </w:p>
        </w:tc>
      </w:tr>
    </w:tbl>
    <w:p w:rsidR="00091220" w:rsidRDefault="00091220" w:rsidP="00091220"/>
    <w:p w:rsidR="00091220" w:rsidRDefault="00091220" w:rsidP="00091220">
      <w:pPr>
        <w:rPr>
          <w:rFonts w:ascii="Times New Roman" w:hAnsi="Times New Roman"/>
        </w:rPr>
      </w:pPr>
    </w:p>
    <w:p w:rsidR="00CE154C" w:rsidRDefault="00CE154C" w:rsidP="00091220">
      <w:pPr>
        <w:rPr>
          <w:rFonts w:ascii="Times New Roman" w:hAnsi="Times New Roman"/>
        </w:rPr>
      </w:pPr>
    </w:p>
    <w:p w:rsidR="00CE154C" w:rsidRDefault="00CE154C" w:rsidP="00091220">
      <w:pPr>
        <w:rPr>
          <w:rFonts w:ascii="Times New Roman" w:hAnsi="Times New Roman"/>
        </w:rPr>
      </w:pPr>
    </w:p>
    <w:p w:rsidR="00CE154C" w:rsidRDefault="00CE154C" w:rsidP="00091220">
      <w:pPr>
        <w:rPr>
          <w:rFonts w:ascii="Times New Roman" w:hAnsi="Times New Roman"/>
        </w:rPr>
      </w:pPr>
    </w:p>
    <w:p w:rsidR="001C7A32" w:rsidRDefault="00833A1A" w:rsidP="00CE154C">
      <w:pPr>
        <w:pStyle w:val="ListParagraph"/>
        <w:numPr>
          <w:ilvl w:val="1"/>
          <w:numId w:val="43"/>
        </w:numPr>
        <w:ind w:left="360"/>
      </w:pPr>
      <w:r>
        <w:lastRenderedPageBreak/>
        <w:t>Feature Extraction</w:t>
      </w:r>
    </w:p>
    <w:p w:rsidR="00833A1A" w:rsidRDefault="00833A1A" w:rsidP="00CE154C">
      <w:pPr>
        <w:pStyle w:val="ListParagraph"/>
        <w:numPr>
          <w:ilvl w:val="2"/>
          <w:numId w:val="42"/>
        </w:numPr>
        <w:ind w:left="1080"/>
      </w:pPr>
      <w:r>
        <w:t>Gray Level Co-occurance Matrix (GLCM)</w:t>
      </w:r>
    </w:p>
    <w:p w:rsidR="00D90D34" w:rsidRDefault="005142B3" w:rsidP="007D29A6">
      <w:pPr>
        <w:pStyle w:val="ListParagraph"/>
        <w:ind w:left="1080"/>
        <w:jc w:val="both"/>
      </w:pPr>
      <w:proofErr w:type="gramStart"/>
      <w:r w:rsidRPr="005142B3">
        <w:rPr>
          <w:i/>
        </w:rPr>
        <w:t xml:space="preserve">GLCM </w:t>
      </w:r>
      <w:r w:rsidR="0003189C">
        <w:t xml:space="preserve">merupakan metode yang </w:t>
      </w:r>
      <w:r w:rsidR="006E2618">
        <w:t>berhubungan</w:t>
      </w:r>
      <w:r w:rsidR="00857C8F">
        <w:t xml:space="preserve"> dengan</w:t>
      </w:r>
      <w:r w:rsidR="0003189C">
        <w:t xml:space="preserve"> </w:t>
      </w:r>
      <w:r w:rsidR="0058592E" w:rsidRPr="00BA3590">
        <w:t>derajat keabu-abuan suatu objek</w:t>
      </w:r>
      <w:r w:rsidR="005D1405">
        <w:t xml:space="preserve"> pada area gambar tertentu</w:t>
      </w:r>
      <w:r w:rsidR="0003189C">
        <w:t>.</w:t>
      </w:r>
      <w:proofErr w:type="gramEnd"/>
      <w:r w:rsidR="0003189C">
        <w:t xml:space="preserve"> </w:t>
      </w:r>
      <w:r w:rsidR="00FC0699">
        <w:t>Menurut (</w:t>
      </w:r>
      <w:r w:rsidR="00C906C9">
        <w:t>Adity</w:t>
      </w:r>
      <w:r w:rsidR="00FC0699">
        <w:t xml:space="preserve">a, 2015), </w:t>
      </w:r>
      <w:r w:rsidR="00445EDD">
        <w:t xml:space="preserve">hal ini </w:t>
      </w:r>
      <w:r w:rsidR="008D6691">
        <w:t>dapat</w:t>
      </w:r>
      <w:r w:rsidR="0003189C">
        <w:t xml:space="preserve"> </w:t>
      </w:r>
      <w:proofErr w:type="gramStart"/>
      <w:r w:rsidR="0003189C">
        <w:t>ditentukan  melalui</w:t>
      </w:r>
      <w:proofErr w:type="gramEnd"/>
      <w:r w:rsidR="00FC0699">
        <w:t xml:space="preserve"> probabilitas </w:t>
      </w:r>
      <w:r w:rsidR="00FC0699" w:rsidRPr="00FC0699">
        <w:rPr>
          <w:i/>
        </w:rPr>
        <w:t>co-occurance</w:t>
      </w:r>
      <w:r w:rsidR="00FC0699">
        <w:t xml:space="preserve"> suatu piksel</w:t>
      </w:r>
      <w:r w:rsidR="00625278">
        <w:t xml:space="preserve"> dengan tingkat</w:t>
      </w:r>
      <w:r w:rsidR="00237EC1">
        <w:t xml:space="preserve"> keabuan suatu gambar tertentu</w:t>
      </w:r>
      <w:r w:rsidR="00FC0699">
        <w:t>.</w:t>
      </w:r>
      <w:r w:rsidR="00D201B9">
        <w:t xml:space="preserve"> Pada setiap gambar motif batik, </w:t>
      </w:r>
      <w:r w:rsidR="00D201B9" w:rsidRPr="00F20119">
        <w:rPr>
          <w:i/>
        </w:rPr>
        <w:t>co-occurance matrix</w:t>
      </w:r>
      <w:r w:rsidR="00D201B9">
        <w:t xml:space="preserve"> akan dikalkulasikan dari 4 arah, yaitu, arah vertical, horizontal, diagonal 45 derajat dan diagonal 135 derajat.</w:t>
      </w:r>
      <w:r w:rsidR="00F20119">
        <w:t xml:space="preserve"> Menurut (Aditya, 2015) juga, </w:t>
      </w:r>
      <w:r w:rsidR="00D90D34">
        <w:t>beberapa fitur texture untuk penegenalan motif batik dapat diperoleh dari perhitungan statistik komponen sebagai berikut.</w:t>
      </w:r>
    </w:p>
    <w:p w:rsidR="00D90D34" w:rsidRPr="00445EDD" w:rsidRDefault="00D90D34" w:rsidP="00D90D34">
      <w:pPr>
        <w:pStyle w:val="ListParagraph"/>
        <w:numPr>
          <w:ilvl w:val="0"/>
          <w:numId w:val="45"/>
        </w:numPr>
        <w:rPr>
          <w:szCs w:val="24"/>
        </w:rPr>
      </w:pPr>
      <w:r w:rsidRPr="00445EDD">
        <w:rPr>
          <w:i/>
          <w:szCs w:val="24"/>
        </w:rPr>
        <w:t>Kontras</w:t>
      </w:r>
    </w:p>
    <w:p w:rsidR="00D90D34" w:rsidRPr="00445EDD" w:rsidRDefault="00774781" w:rsidP="00D90D34">
      <w:pPr>
        <w:pStyle w:val="ListParagraph"/>
        <w:ind w:left="1440"/>
        <w:rPr>
          <w:szCs w:val="24"/>
        </w:rPr>
      </w:pPr>
      <w:r w:rsidRPr="00445EDD">
        <w:rPr>
          <w:i/>
          <w:szCs w:val="24"/>
        </w:rPr>
        <w:t>Kontras adalah tingkat ukuran variasi abu-abu diantara gambar</w:t>
      </w:r>
    </w:p>
    <w:p w:rsidR="00D90D34" w:rsidRPr="00445EDD" w:rsidRDefault="00D90D34" w:rsidP="00D90D34">
      <w:pPr>
        <w:pStyle w:val="ListParagraph"/>
        <w:numPr>
          <w:ilvl w:val="0"/>
          <w:numId w:val="45"/>
        </w:numPr>
        <w:rPr>
          <w:szCs w:val="24"/>
        </w:rPr>
      </w:pPr>
      <w:r w:rsidRPr="00445EDD">
        <w:rPr>
          <w:i/>
          <w:szCs w:val="24"/>
        </w:rPr>
        <w:t>Korelasi</w:t>
      </w:r>
    </w:p>
    <w:p w:rsidR="00774781" w:rsidRPr="00445EDD" w:rsidRDefault="00774781" w:rsidP="00445E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color w:val="212121"/>
          <w:szCs w:val="24"/>
          <w:lang w:val="en-US"/>
        </w:rPr>
      </w:pPr>
      <w:r w:rsidRPr="00445EDD">
        <w:rPr>
          <w:color w:val="212121"/>
          <w:szCs w:val="24"/>
          <w:lang w:val="id-ID"/>
        </w:rPr>
        <w:t>Korelasi digunakan untuk menunjukkan ukuran derajat linier citra abu-abu sehingga memberikan panduan untuk struktur linier pada gambar</w:t>
      </w:r>
    </w:p>
    <w:p w:rsidR="00774781" w:rsidRPr="00445EDD" w:rsidRDefault="00D90D34" w:rsidP="00774781">
      <w:pPr>
        <w:pStyle w:val="ListParagraph"/>
        <w:numPr>
          <w:ilvl w:val="0"/>
          <w:numId w:val="45"/>
        </w:numPr>
        <w:rPr>
          <w:szCs w:val="24"/>
        </w:rPr>
      </w:pPr>
      <w:r w:rsidRPr="00445EDD">
        <w:rPr>
          <w:i/>
          <w:szCs w:val="24"/>
        </w:rPr>
        <w:t>Energi</w:t>
      </w:r>
      <w:r w:rsidR="00774781" w:rsidRPr="00445EDD">
        <w:rPr>
          <w:i/>
          <w:szCs w:val="24"/>
        </w:rPr>
        <w:t>k</w:t>
      </w:r>
      <w:r w:rsidR="00774781" w:rsidRPr="00445EDD">
        <w:rPr>
          <w:szCs w:val="24"/>
        </w:rPr>
        <w:br/>
      </w:r>
      <w:r w:rsidR="00774781" w:rsidRPr="00445EDD">
        <w:rPr>
          <w:color w:val="212121"/>
          <w:szCs w:val="24"/>
          <w:shd w:val="clear" w:color="auto" w:fill="FFFFFF"/>
        </w:rPr>
        <w:t>Energik</w:t>
      </w:r>
      <w:r w:rsidR="00774781" w:rsidRPr="00445EDD">
        <w:rPr>
          <w:color w:val="212121"/>
          <w:szCs w:val="24"/>
          <w:shd w:val="clear" w:color="auto" w:fill="FFFFFF"/>
        </w:rPr>
        <w:t xml:space="preserve"> digunakan untuk mengukur intensitas konsentrasi matrik co-occurance</w:t>
      </w:r>
      <w:r w:rsidR="00774781" w:rsidRPr="00445EDD">
        <w:rPr>
          <w:color w:val="212121"/>
          <w:szCs w:val="24"/>
          <w:shd w:val="clear" w:color="auto" w:fill="FFFFFF"/>
        </w:rPr>
        <w:t>.</w:t>
      </w:r>
    </w:p>
    <w:p w:rsidR="00445EDD" w:rsidRPr="00445EDD" w:rsidRDefault="00D90D34" w:rsidP="00D90D34">
      <w:pPr>
        <w:pStyle w:val="ListParagraph"/>
        <w:numPr>
          <w:ilvl w:val="0"/>
          <w:numId w:val="45"/>
        </w:numPr>
        <w:rPr>
          <w:szCs w:val="24"/>
        </w:rPr>
      </w:pPr>
      <w:r w:rsidRPr="00445EDD">
        <w:rPr>
          <w:i/>
          <w:szCs w:val="24"/>
        </w:rPr>
        <w:t>Homogen</w:t>
      </w:r>
      <w:r w:rsidR="00445EDD" w:rsidRPr="00445EDD">
        <w:rPr>
          <w:i/>
          <w:szCs w:val="24"/>
        </w:rPr>
        <w:t>eitas</w:t>
      </w:r>
    </w:p>
    <w:p w:rsidR="00D201B9" w:rsidRDefault="00445EDD" w:rsidP="00445EDD">
      <w:pPr>
        <w:pStyle w:val="ListParagraph"/>
        <w:ind w:left="1440"/>
      </w:pPr>
      <w:r w:rsidRPr="00445EDD">
        <w:rPr>
          <w:i/>
          <w:szCs w:val="24"/>
        </w:rPr>
        <w:t>Homogeneitas digunakan untuk mengukur variasi intensitas dari suatu gambar</w:t>
      </w:r>
      <w:r w:rsidR="00424C88">
        <w:rPr>
          <w:i/>
        </w:rPr>
        <w:t xml:space="preserve"> </w:t>
      </w:r>
      <w:r w:rsidR="00F20119">
        <w:rPr>
          <w:i/>
        </w:rPr>
        <w:t xml:space="preserve"> </w:t>
      </w:r>
      <w:r w:rsidR="004276C0">
        <w:rPr>
          <w:i/>
        </w:rPr>
        <w:tab/>
      </w:r>
    </w:p>
    <w:p w:rsidR="00F20119" w:rsidRDefault="00F20119" w:rsidP="00D17C5D">
      <w:pPr>
        <w:pStyle w:val="ListParagraph"/>
        <w:ind w:left="1080"/>
      </w:pPr>
      <w:bookmarkStart w:id="38" w:name="_GoBack"/>
      <w:bookmarkEnd w:id="38"/>
    </w:p>
    <w:p w:rsidR="00A30CE5" w:rsidRDefault="00A30CE5" w:rsidP="00D17C5D">
      <w:pPr>
        <w:pStyle w:val="ListParagraph"/>
        <w:ind w:left="1080"/>
      </w:pPr>
    </w:p>
    <w:p w:rsidR="00D201B9" w:rsidRDefault="00D201B9" w:rsidP="00D201B9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21066E1F" wp14:editId="0EBB6286">
            <wp:extent cx="46958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1A" w:rsidRDefault="00D201B9" w:rsidP="00DD6BE8">
      <w:pPr>
        <w:pStyle w:val="Caption"/>
        <w:jc w:val="center"/>
        <w:rPr>
          <w:noProof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Direction of GLCM (Aditya, 2015)</w:t>
      </w:r>
    </w:p>
    <w:p w:rsidR="00833A1A" w:rsidRDefault="00833A1A" w:rsidP="00CE154C">
      <w:pPr>
        <w:pStyle w:val="ListParagraph"/>
        <w:ind w:left="360"/>
      </w:pPr>
    </w:p>
    <w:p w:rsidR="00833A1A" w:rsidRDefault="00833A1A" w:rsidP="00CE154C">
      <w:pPr>
        <w:pStyle w:val="ListParagraph"/>
        <w:numPr>
          <w:ilvl w:val="1"/>
          <w:numId w:val="43"/>
        </w:numPr>
        <w:ind w:left="360"/>
      </w:pPr>
      <w:r>
        <w:t>Classification</w:t>
      </w:r>
    </w:p>
    <w:p w:rsidR="00060EE8" w:rsidRDefault="00060EE8" w:rsidP="00060EE8">
      <w:pPr>
        <w:pStyle w:val="ListParagraph"/>
        <w:ind w:left="360"/>
      </w:pPr>
      <w:r>
        <w:t xml:space="preserve">Klasifikasi dari motif ulos tersebut </w:t>
      </w:r>
      <w:proofErr w:type="gramStart"/>
      <w:r>
        <w:t>akan</w:t>
      </w:r>
      <w:proofErr w:type="gramEnd"/>
      <w:r>
        <w:t xml:space="preserve"> mengunakan al</w:t>
      </w:r>
      <w:r w:rsidR="00134C7A">
        <w:t>goritma Backpropagation Neural N</w:t>
      </w:r>
      <w:r>
        <w:t>etwork.</w:t>
      </w:r>
    </w:p>
    <w:p w:rsidR="00833A1A" w:rsidRDefault="00833A1A" w:rsidP="00332D75">
      <w:pPr>
        <w:pStyle w:val="ListParagraph"/>
        <w:numPr>
          <w:ilvl w:val="2"/>
          <w:numId w:val="41"/>
        </w:numPr>
      </w:pPr>
      <w:r>
        <w:t>Backpropagation Neural Network</w:t>
      </w:r>
    </w:p>
    <w:p w:rsidR="00377C6E" w:rsidRDefault="00437548" w:rsidP="003812BC">
      <w:pPr>
        <w:pStyle w:val="ListParagraph"/>
        <w:ind w:left="1080"/>
      </w:pPr>
      <w:r>
        <w:t xml:space="preserve">Backpropagation merupakan suatu metode </w:t>
      </w:r>
      <w:r w:rsidR="00B418CF">
        <w:t xml:space="preserve">yang digunakan pada jaringan saraf </w:t>
      </w:r>
      <w:proofErr w:type="gramStart"/>
      <w:r w:rsidR="00B418CF">
        <w:t>tiruan  untuk</w:t>
      </w:r>
      <w:proofErr w:type="gramEnd"/>
      <w:r w:rsidR="00B418CF">
        <w:t xml:space="preserve"> menghitung konstribusi kesalahan masing-masing neuron setelah sekumpulan data(dalam pengenalan gambar, bayak gambar) diproses.</w:t>
      </w:r>
      <w:r w:rsidR="00060EE8">
        <w:t xml:space="preserve"> Backpropagation neural network </w:t>
      </w:r>
      <w:r w:rsidR="006A0855">
        <w:t xml:space="preserve">melakukan optimasi pengaturan nilai bobot setiap neuron dalam menyelesaikan suatu proses pembelajaran pada masalah yang </w:t>
      </w:r>
      <w:r w:rsidR="006A0855">
        <w:lastRenderedPageBreak/>
        <w:t>sedang diproses.</w:t>
      </w:r>
      <w:r w:rsidR="00D5530B">
        <w:t>Backpropagation neural network dilakukan untuk meminimalkan error yang dihasilkan oleh jaringan.</w:t>
      </w:r>
    </w:p>
    <w:p w:rsidR="00833A1A" w:rsidRPr="00377C6E" w:rsidRDefault="00833A1A" w:rsidP="00CE154C">
      <w:pPr>
        <w:pStyle w:val="ListParagraph"/>
        <w:ind w:left="360"/>
      </w:pPr>
    </w:p>
    <w:p w:rsidR="00377C6E" w:rsidRDefault="00377C6E" w:rsidP="00CE154C">
      <w:pPr>
        <w:pStyle w:val="ListParagraph"/>
        <w:numPr>
          <w:ilvl w:val="1"/>
          <w:numId w:val="43"/>
        </w:numPr>
        <w:ind w:left="360"/>
      </w:pPr>
      <w:r>
        <w:t>Kesimpulan</w:t>
      </w:r>
    </w:p>
    <w:p w:rsidR="00DD45F1" w:rsidRPr="00330D0F" w:rsidRDefault="00DD45F1" w:rsidP="00A81B88">
      <w:pPr>
        <w:pStyle w:val="ListParagraph"/>
        <w:ind w:left="360"/>
      </w:pPr>
      <w:r>
        <w:t xml:space="preserve">Berdasarkan hasil analisis dari penelitian sebelumnya serta studi literature yang berkaitan dengan pengerjaan Tugas Akhir, maka penulist akan melakukan analisis dan implementasi </w:t>
      </w:r>
      <w:r>
        <w:rPr>
          <w:i/>
        </w:rPr>
        <w:t>pattern recognition from ulos motif image with machine learning</w:t>
      </w:r>
      <w:r w:rsidR="00330D0F">
        <w:rPr>
          <w:i/>
        </w:rPr>
        <w:t xml:space="preserve"> </w:t>
      </w:r>
      <w:r w:rsidR="00330D0F">
        <w:t xml:space="preserve">dengan menggunakan 2 tahap metode, yaitu </w:t>
      </w:r>
      <w:r w:rsidR="00330D0F" w:rsidRPr="00330D0F">
        <w:rPr>
          <w:i/>
        </w:rPr>
        <w:t>feature extraction</w:t>
      </w:r>
      <w:r w:rsidR="00330D0F">
        <w:t xml:space="preserve"> and </w:t>
      </w:r>
      <w:r w:rsidR="00330D0F" w:rsidRPr="00330D0F">
        <w:rPr>
          <w:i/>
        </w:rPr>
        <w:t>classification</w:t>
      </w:r>
      <w:r w:rsidR="00330D0F">
        <w:rPr>
          <w:i/>
        </w:rPr>
        <w:t xml:space="preserve">. Feature extraction dibagi kedalam 2 tahapan yaitu, Gray Level Co-occurance Matrix </w:t>
      </w:r>
      <w:r w:rsidR="00330D0F" w:rsidRPr="00330D0F">
        <w:t>dan</w:t>
      </w:r>
      <w:r w:rsidR="00330D0F">
        <w:rPr>
          <w:i/>
        </w:rPr>
        <w:t xml:space="preserve"> Statastical Color Channel RGB. Pada proses classification </w:t>
      </w:r>
      <w:proofErr w:type="gramStart"/>
      <w:r w:rsidR="00330D0F">
        <w:t>akan</w:t>
      </w:r>
      <w:proofErr w:type="gramEnd"/>
      <w:r w:rsidR="00330D0F">
        <w:t xml:space="preserve"> menggunakan </w:t>
      </w:r>
      <w:r w:rsidR="00330D0F" w:rsidRPr="00330D0F">
        <w:rPr>
          <w:i/>
        </w:rPr>
        <w:t>backpropagation neural network</w:t>
      </w:r>
      <w:r w:rsidR="00330D0F">
        <w:rPr>
          <w:i/>
        </w:rPr>
        <w:t xml:space="preserve"> </w:t>
      </w:r>
      <w:r w:rsidR="00330D0F">
        <w:t>untuk mengklasifikasi motif dari setiap ulos.</w:t>
      </w:r>
      <w:r w:rsidR="00330D0F" w:rsidRPr="00A81B88">
        <w:rPr>
          <w:i/>
        </w:rPr>
        <w:t xml:space="preserve">  </w:t>
      </w:r>
    </w:p>
    <w:p w:rsidR="001C7A32" w:rsidRDefault="001C7A32" w:rsidP="00091220">
      <w:pPr>
        <w:rPr>
          <w:rFonts w:ascii="Times New Roman" w:hAnsi="Times New Roman"/>
        </w:rPr>
      </w:pPr>
    </w:p>
    <w:p w:rsidR="001C7A32" w:rsidRPr="0014498D" w:rsidRDefault="001C7A32" w:rsidP="00091220">
      <w:pPr>
        <w:rPr>
          <w:rFonts w:ascii="Times New Roman" w:hAnsi="Times New Roman"/>
        </w:rPr>
        <w:sectPr w:rsidR="001C7A32" w:rsidRPr="0014498D" w:rsidSect="0062540C">
          <w:footerReference w:type="default" r:id="rId11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</w:p>
    <w:p w:rsidR="00091220" w:rsidRDefault="00091220" w:rsidP="0009122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9" w:name="_Toc140889937"/>
      <w:bookmarkStart w:id="40" w:name="_Toc198093930"/>
      <w:bookmarkStart w:id="41" w:name="_Toc497309922"/>
      <w:bookmarkEnd w:id="39"/>
      <w:bookmarkEnd w:id="40"/>
      <w:r w:rsidRPr="0014498D">
        <w:rPr>
          <w:rFonts w:ascii="Times New Roman" w:hAnsi="Times New Roman"/>
        </w:rPr>
        <w:lastRenderedPageBreak/>
        <w:t>Daftar Pustaka dan Rujukan</w:t>
      </w:r>
      <w:bookmarkEnd w:id="41"/>
    </w:p>
    <w:sdt>
      <w:sdtPr>
        <w:rPr>
          <w:rFonts w:ascii="Times New Roman" w:hAnsi="Times New Roman"/>
          <w:sz w:val="20"/>
        </w:rPr>
        <w:id w:val="-573587230"/>
        <w:bibliography/>
      </w:sdtPr>
      <w:sdtEndPr/>
      <w:sdtContent>
        <w:sdt>
          <w:sdtPr>
            <w:id w:val="1713774110"/>
            <w:docPartObj>
              <w:docPartGallery w:val="Bibliographies"/>
              <w:docPartUnique/>
            </w:docPartObj>
          </w:sdtPr>
          <w:sdtEndPr>
            <w:rPr>
              <w:rFonts w:ascii="Times New Roman" w:hAnsi="Times New Roman"/>
              <w:sz w:val="20"/>
            </w:rPr>
          </w:sdtEndPr>
          <w:sdtContent>
            <w:p w:rsidR="00D846F0" w:rsidRPr="00B64335" w:rsidRDefault="00D846F0" w:rsidP="00D846F0">
              <w:pPr>
                <w:pStyle w:val="Bibliography"/>
                <w:ind w:left="720" w:hanging="720"/>
                <w:rPr>
                  <w:rFonts w:ascii="Times New Roman" w:hAnsi="Times New Roman"/>
                  <w:sz w:val="20"/>
                </w:rPr>
              </w:pPr>
            </w:p>
            <w:sdt>
              <w:sdtPr>
                <w:rPr>
                  <w:rFonts w:ascii="Times New Roman" w:hAnsi="Times New Roman"/>
                  <w:sz w:val="20"/>
                </w:rPr>
                <w:id w:val="111145805"/>
                <w:bibliography/>
              </w:sdtPr>
              <w:sdtEndPr/>
              <w:sdtContent>
                <w:p w:rsidR="00B64335" w:rsidRPr="00B64335" w:rsidRDefault="00D846F0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B64335">
                    <w:rPr>
                      <w:rFonts w:ascii="Times New Roman" w:hAnsi="Times New Roman"/>
                      <w:sz w:val="20"/>
                    </w:rPr>
                    <w:instrText xml:space="preserve"> BIBLIOGRAPHY </w:instrText>
                  </w:r>
                  <w:r w:rsidRPr="00B64335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="00B64335"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@tdi2016. (2016, April 27). </w:t>
                  </w:r>
                  <w:r w:rsidR="00B64335"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Jenis dan Fungsi Kain Ulos: Busana Khas Batak</w:t>
                  </w:r>
                  <w:r w:rsidR="00B64335"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. Retrieved from Toba Internasional Detour: http://www.tobadetour.com/jenis-dan-fungsi-kain-ulos-busana-khas-batak/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Aditya, C. S., Hani'ah, M., Bintana, R. R., &amp; Suciati, N. (2015). Batik Classification using Neural Network with Gray Level Co-occurence Matrix and Statistical Color Feature Extraction.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International Conference on Information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, 165-168.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Budyks. (2017, September 5).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Pengertian &amp; Konsep Dasar Machine Learning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. Retrieved Oktober 6, 2017, from Teknosains.com: teknosains.com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Jaya M, H. T. (2017, Juni 10).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Artificial Intelligence, Machine Learning, dan Deep Learning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. Retrieved from Human Intelligence Online: http://hermonteguh.web.ugm.ac.id/2017/06/10/artificial-intelligence-machine-learning-dan-deep-learning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Jenis-Jenis Ulos dan Fungsinya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. (2013, September 1). Retrieved from Beranda Batak: http://berandabatak.blogspot.com/2013/09/jenis-jenis-ulos-dan-fungsinya_1.html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Loke, K. (2017). Automatic Recognition of Clothes Pattern and Motifs Empowering Online Fashion Shopping.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International Conference on Consumer Electronic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, 375-376.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Ng, A. (2012).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Machine Learning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. (Stanford University) Retrieved Oktober 4, 2017, from Coursera: https://www.coursera.org/learn/machine-learning#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Pawening, R. E., Dijaya, R., Brian, T., &amp; Suciati, N. (2015). Classification of Textile Image using Support Vector Machine with Texture Feature.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International Conference on Information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, 119-122.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Rini J, J. J., &amp; B, T. (2015). Recognizing Clothes Patterns and Colours for Blind People using Neural Network.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Communication System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, 1-5.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Slowdown, Z. (2015, April 10).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Jenis-Jenis Ulos Batak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. Retrieved from Worls Batak Community: http://worldbatakcommunity.blogspot.com/2015/04/jenis-jenis-ulos-batak-toba.html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Suciati, N., Pratomo, W. A., &amp; Purwitasari, D. (2014). Batik Motif Classification using Color-Texture-Based Feature Extraction and Backpropagation Neural Network.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International Conference on Advanced Applied Informatics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, 517-521.</w:t>
                  </w:r>
                </w:p>
                <w:p w:rsidR="00B64335" w:rsidRPr="00B64335" w:rsidRDefault="00B64335" w:rsidP="00B64335">
                  <w:pPr>
                    <w:pStyle w:val="Bibliography"/>
                    <w:ind w:left="720" w:hanging="720"/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</w:pP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 xml:space="preserve">Sucoati, N., Pratomo, W. A., &amp; Purwitasari, D. (2014). Batik Motif Classification using Color-Texture-Based Feature Extraction and Backpropagation Neural Network. </w:t>
                  </w:r>
                  <w:r w:rsidRPr="00B64335">
                    <w:rPr>
                      <w:rFonts w:ascii="Times New Roman" w:hAnsi="Times New Roman"/>
                      <w:i/>
                      <w:iCs/>
                      <w:noProof/>
                      <w:sz w:val="20"/>
                      <w:lang w:val="en-AU"/>
                    </w:rPr>
                    <w:t>International Conference on Advanced Applied Informatics</w:t>
                  </w:r>
                  <w:r w:rsidRPr="00B64335">
                    <w:rPr>
                      <w:rFonts w:ascii="Times New Roman" w:hAnsi="Times New Roman"/>
                      <w:noProof/>
                      <w:sz w:val="20"/>
                      <w:lang w:val="en-AU"/>
                    </w:rPr>
                    <w:t>, 517-521.</w:t>
                  </w:r>
                </w:p>
                <w:p w:rsidR="00D846F0" w:rsidRPr="00B64335" w:rsidRDefault="00D846F0" w:rsidP="00B64335">
                  <w:pPr>
                    <w:rPr>
                      <w:rFonts w:ascii="Times New Roman" w:hAnsi="Times New Roman"/>
                      <w:sz w:val="20"/>
                    </w:rPr>
                  </w:pPr>
                  <w:r w:rsidRPr="00B64335">
                    <w:rPr>
                      <w:rFonts w:ascii="Times New Roman" w:hAnsi="Times New Roman"/>
                      <w:b/>
                      <w:bCs/>
                      <w:noProof/>
                      <w:sz w:val="20"/>
                    </w:rPr>
                    <w:fldChar w:fldCharType="end"/>
                  </w:r>
                </w:p>
              </w:sdtContent>
            </w:sdt>
          </w:sdtContent>
        </w:sdt>
        <w:p w:rsidR="00D846F0" w:rsidRDefault="00D846F0" w:rsidP="00D846F0">
          <w:pPr>
            <w:pStyle w:val="Bibliography"/>
            <w:ind w:left="720" w:hanging="720"/>
          </w:pPr>
        </w:p>
        <w:p w:rsidR="00D846F0" w:rsidRDefault="00047C81" w:rsidP="00D846F0">
          <w:pPr>
            <w:rPr>
              <w:rFonts w:ascii="Times New Roman" w:hAnsi="Times New Roman"/>
              <w:sz w:val="20"/>
            </w:rPr>
          </w:pPr>
        </w:p>
      </w:sdtContent>
    </w:sdt>
    <w:p w:rsidR="00D846F0" w:rsidRPr="00D846F0" w:rsidRDefault="00D846F0" w:rsidP="00D846F0">
      <w:pPr>
        <w:rPr>
          <w:lang w:val="en-AU"/>
        </w:rPr>
      </w:pPr>
    </w:p>
    <w:p w:rsidR="00A64A55" w:rsidRPr="00A64A55" w:rsidRDefault="00A64A55" w:rsidP="00A64A55">
      <w:pPr>
        <w:spacing w:line="360" w:lineRule="auto"/>
        <w:jc w:val="both"/>
        <w:rPr>
          <w:rFonts w:ascii="Times New Roman" w:hAnsi="Times New Roman"/>
          <w:sz w:val="20"/>
        </w:rPr>
      </w:pPr>
    </w:p>
    <w:p w:rsidR="00091220" w:rsidRPr="0014498D" w:rsidRDefault="00091220" w:rsidP="00091220">
      <w:pPr>
        <w:pStyle w:val="Heading1"/>
        <w:numPr>
          <w:ilvl w:val="0"/>
          <w:numId w:val="0"/>
        </w:numPr>
        <w:ind w:left="432"/>
      </w:pPr>
      <w:bookmarkStart w:id="42" w:name="_Toc497309923"/>
      <w:r w:rsidRPr="009211BD">
        <w:rPr>
          <w:rFonts w:ascii="Times New Roman" w:hAnsi="Times New Roman"/>
        </w:rPr>
        <w:lastRenderedPageBreak/>
        <w:t>Lampiran</w:t>
      </w:r>
      <w:bookmarkEnd w:id="42"/>
    </w:p>
    <w:p w:rsidR="00091220" w:rsidRPr="0014498D" w:rsidRDefault="00091220" w:rsidP="00091220">
      <w:pPr>
        <w:rPr>
          <w:rFonts w:ascii="Times New Roman" w:hAnsi="Times New Roman"/>
          <w:i/>
          <w:color w:val="FF0000"/>
          <w:lang w:val="es-ES"/>
        </w:rPr>
      </w:pPr>
    </w:p>
    <w:p w:rsidR="00091220" w:rsidRPr="0014498D" w:rsidRDefault="00091220" w:rsidP="00091220">
      <w:pPr>
        <w:rPr>
          <w:rFonts w:ascii="Times New Roman" w:hAnsi="Times New Roman"/>
          <w:i/>
          <w:color w:val="FF0000"/>
          <w:lang w:val="es-ES"/>
        </w:rPr>
      </w:pPr>
    </w:p>
    <w:p w:rsidR="00B03C40" w:rsidRDefault="00B03C40"/>
    <w:sectPr w:rsidR="00B03C40" w:rsidSect="005211F0">
      <w:pgSz w:w="11907" w:h="16840" w:code="9"/>
      <w:pgMar w:top="1411" w:right="1411" w:bottom="1411" w:left="180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C81" w:rsidRDefault="00047C81">
      <w:pPr>
        <w:spacing w:after="0"/>
      </w:pPr>
      <w:r>
        <w:separator/>
      </w:r>
    </w:p>
  </w:endnote>
  <w:endnote w:type="continuationSeparator" w:id="0">
    <w:p w:rsidR="00047C81" w:rsidRDefault="00047C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02"/>
      <w:gridCol w:w="3780"/>
    </w:tblGrid>
    <w:tr w:rsidR="00D5530B" w:rsidRPr="006603F0" w:rsidTr="006C68D1">
      <w:trPr>
        <w:jc w:val="center"/>
      </w:trPr>
      <w:tc>
        <w:tcPr>
          <w:tcW w:w="500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5530B" w:rsidRPr="006603F0" w:rsidRDefault="00D5530B" w:rsidP="006C68D1">
          <w:pPr>
            <w:pStyle w:val="Footer"/>
            <w:jc w:val="center"/>
            <w:rPr>
              <w:lang w:val="es-ES"/>
            </w:rPr>
          </w:pPr>
          <w:r>
            <w:rPr>
              <w:lang w:val="es-ES"/>
            </w:rPr>
            <w:t>Institut Teknologi Del</w:t>
          </w:r>
        </w:p>
      </w:tc>
      <w:tc>
        <w:tcPr>
          <w:tcW w:w="378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5530B" w:rsidRPr="006603F0" w:rsidRDefault="00D5530B" w:rsidP="00E732EF">
          <w:pPr>
            <w:pStyle w:val="Footer"/>
            <w:rPr>
              <w:lang w:val="es-ES"/>
            </w:rPr>
          </w:pPr>
          <w:r>
            <w:rPr>
              <w:lang w:val="es-ES"/>
            </w:rPr>
            <w:t>Tugas Akhir Diploma 4</w:t>
          </w:r>
          <w:r w:rsidRPr="006603F0">
            <w:rPr>
              <w:lang w:val="es-ES"/>
            </w:rPr>
            <w:t xml:space="preserve">, </w:t>
          </w:r>
          <w:r w:rsidRPr="006603F0">
            <w:rPr>
              <w:rStyle w:val="PageNumber"/>
              <w:lang w:val="es-ES"/>
            </w:rPr>
            <w:t>Hlmn.</w:t>
          </w:r>
          <w:r w:rsidRPr="004321AA">
            <w:rPr>
              <w:rStyle w:val="PageNumber"/>
              <w:lang w:val="sv-SE"/>
            </w:rPr>
            <w:t xml:space="preserve"> </w:t>
          </w:r>
          <w:r w:rsidRPr="004321AA">
            <w:rPr>
              <w:rStyle w:val="PageNumber"/>
            </w:rPr>
            <w:fldChar w:fldCharType="begin"/>
          </w:r>
          <w:r w:rsidRPr="004321AA">
            <w:rPr>
              <w:rStyle w:val="PageNumber"/>
              <w:lang w:val="sv-SE"/>
            </w:rPr>
            <w:instrText xml:space="preserve"> PAGE </w:instrText>
          </w:r>
          <w:r w:rsidRPr="004321AA">
            <w:rPr>
              <w:rStyle w:val="PageNumber"/>
            </w:rPr>
            <w:fldChar w:fldCharType="separate"/>
          </w:r>
          <w:r w:rsidR="000409DF">
            <w:rPr>
              <w:rStyle w:val="PageNumber"/>
              <w:noProof/>
              <w:lang w:val="sv-SE"/>
            </w:rPr>
            <w:t>15</w:t>
          </w:r>
          <w:r w:rsidRPr="004321AA">
            <w:rPr>
              <w:rStyle w:val="PageNumber"/>
            </w:rPr>
            <w:fldChar w:fldCharType="end"/>
          </w:r>
          <w:r w:rsidRPr="004321AA">
            <w:rPr>
              <w:rStyle w:val="PageNumber"/>
              <w:lang w:val="sv-SE"/>
            </w:rPr>
            <w:t xml:space="preserve"> </w:t>
          </w:r>
          <w:r w:rsidRPr="006603F0">
            <w:rPr>
              <w:rStyle w:val="PageNumber"/>
              <w:lang w:val="es-ES"/>
            </w:rPr>
            <w:t xml:space="preserve">dari </w:t>
          </w:r>
          <w:r>
            <w:rPr>
              <w:rStyle w:val="PageNumber"/>
            </w:rPr>
            <w:t>32</w:t>
          </w:r>
        </w:p>
      </w:tc>
    </w:tr>
    <w:tr w:rsidR="00D5530B" w:rsidRPr="004321AA" w:rsidTr="006C68D1">
      <w:trPr>
        <w:cantSplit/>
        <w:jc w:val="center"/>
      </w:trPr>
      <w:tc>
        <w:tcPr>
          <w:tcW w:w="878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D5530B" w:rsidRPr="004321AA" w:rsidRDefault="00D5530B" w:rsidP="00B03C40">
          <w:pPr>
            <w:pStyle w:val="Footer"/>
            <w:rPr>
              <w:lang w:val="sv-SE"/>
            </w:rPr>
          </w:pPr>
          <w:r>
            <w:rPr>
              <w:lang w:val="sv-SE"/>
            </w:rPr>
            <w:t>Pattern Recognition form Image Ulos Design with Neural Network</w:t>
          </w:r>
        </w:p>
      </w:tc>
    </w:tr>
  </w:tbl>
  <w:p w:rsidR="00D5530B" w:rsidRDefault="00D55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C81" w:rsidRDefault="00047C81">
      <w:pPr>
        <w:spacing w:after="0"/>
      </w:pPr>
      <w:r>
        <w:separator/>
      </w:r>
    </w:p>
  </w:footnote>
  <w:footnote w:type="continuationSeparator" w:id="0">
    <w:p w:rsidR="00047C81" w:rsidRDefault="00047C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0FB7"/>
    <w:multiLevelType w:val="hybridMultilevel"/>
    <w:tmpl w:val="3EE8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1D6"/>
    <w:multiLevelType w:val="hybridMultilevel"/>
    <w:tmpl w:val="275C60FA"/>
    <w:lvl w:ilvl="0" w:tplc="B164D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E87818"/>
    <w:multiLevelType w:val="multilevel"/>
    <w:tmpl w:val="B38C807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3">
    <w:nsid w:val="14B3586C"/>
    <w:multiLevelType w:val="hybridMultilevel"/>
    <w:tmpl w:val="FDE26550"/>
    <w:lvl w:ilvl="0" w:tplc="33800F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26C62"/>
    <w:multiLevelType w:val="hybridMultilevel"/>
    <w:tmpl w:val="523A12E2"/>
    <w:lvl w:ilvl="0" w:tplc="F02434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E613E"/>
    <w:multiLevelType w:val="hybridMultilevel"/>
    <w:tmpl w:val="CB680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5A6FE9"/>
    <w:multiLevelType w:val="hybridMultilevel"/>
    <w:tmpl w:val="62086CB0"/>
    <w:lvl w:ilvl="0" w:tplc="C4581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F2A10"/>
    <w:multiLevelType w:val="hybridMultilevel"/>
    <w:tmpl w:val="FEDA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2002E"/>
    <w:multiLevelType w:val="hybridMultilevel"/>
    <w:tmpl w:val="8EC6E888"/>
    <w:lvl w:ilvl="0" w:tplc="FFFFFFFF">
      <w:start w:val="1"/>
      <w:numFmt w:val="decimal"/>
      <w:pStyle w:val="referensi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F45441F"/>
    <w:multiLevelType w:val="hybridMultilevel"/>
    <w:tmpl w:val="73CAA39C"/>
    <w:lvl w:ilvl="0" w:tplc="2640E23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40DD6"/>
    <w:multiLevelType w:val="multilevel"/>
    <w:tmpl w:val="5CF234E0"/>
    <w:lvl w:ilvl="0">
      <w:start w:val="1"/>
      <w:numFmt w:val="upperRoman"/>
      <w:pStyle w:val="Heading1"/>
      <w:lvlText w:val="Bab %1"/>
      <w:lvlJc w:val="left"/>
      <w:pPr>
        <w:tabs>
          <w:tab w:val="num" w:pos="5382"/>
        </w:tabs>
        <w:ind w:left="5382" w:hanging="432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tabs>
          <w:tab w:val="num" w:pos="576"/>
        </w:tabs>
        <w:ind w:left="576" w:hanging="576"/>
      </w:pPr>
      <w:rPr>
        <w:rFonts w:hint="default"/>
        <w:i w:val="0"/>
        <w:color w:val="auto"/>
        <w:szCs w:val="24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2886448"/>
    <w:multiLevelType w:val="hybridMultilevel"/>
    <w:tmpl w:val="0FCED1A2"/>
    <w:lvl w:ilvl="0" w:tplc="E0D277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37067"/>
    <w:multiLevelType w:val="hybridMultilevel"/>
    <w:tmpl w:val="7948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26086"/>
    <w:multiLevelType w:val="hybridMultilevel"/>
    <w:tmpl w:val="AFB2C9CE"/>
    <w:lvl w:ilvl="0" w:tplc="EB9AF760">
      <w:start w:val="1"/>
      <w:numFmt w:val="lowerLetter"/>
      <w:lvlText w:val="%1.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4">
    <w:nsid w:val="2DE260E6"/>
    <w:multiLevelType w:val="hybridMultilevel"/>
    <w:tmpl w:val="F90CF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A7172"/>
    <w:multiLevelType w:val="hybridMultilevel"/>
    <w:tmpl w:val="C326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A3FB7"/>
    <w:multiLevelType w:val="hybridMultilevel"/>
    <w:tmpl w:val="38601D1C"/>
    <w:lvl w:ilvl="0" w:tplc="82A09456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7">
    <w:nsid w:val="3120639E"/>
    <w:multiLevelType w:val="hybridMultilevel"/>
    <w:tmpl w:val="E9E82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9D40CF"/>
    <w:multiLevelType w:val="hybridMultilevel"/>
    <w:tmpl w:val="14D6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4A05AC"/>
    <w:multiLevelType w:val="hybridMultilevel"/>
    <w:tmpl w:val="249CEC82"/>
    <w:lvl w:ilvl="0" w:tplc="8682B1F2">
      <w:start w:val="1"/>
      <w:numFmt w:val="lowerLetter"/>
      <w:lvlText w:val="%1."/>
      <w:lvlJc w:val="left"/>
      <w:pPr>
        <w:ind w:left="69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0">
    <w:nsid w:val="3BD40640"/>
    <w:multiLevelType w:val="hybridMultilevel"/>
    <w:tmpl w:val="05503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20696"/>
    <w:multiLevelType w:val="hybridMultilevel"/>
    <w:tmpl w:val="C41A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461E41"/>
    <w:multiLevelType w:val="hybridMultilevel"/>
    <w:tmpl w:val="9AC4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12AE0"/>
    <w:multiLevelType w:val="hybridMultilevel"/>
    <w:tmpl w:val="2DB4C770"/>
    <w:lvl w:ilvl="0" w:tplc="AA749166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935E3B"/>
    <w:multiLevelType w:val="hybridMultilevel"/>
    <w:tmpl w:val="5C70B5AC"/>
    <w:lvl w:ilvl="0" w:tplc="F5D6C05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E7301"/>
    <w:multiLevelType w:val="hybridMultilevel"/>
    <w:tmpl w:val="7F22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683D18"/>
    <w:multiLevelType w:val="hybridMultilevel"/>
    <w:tmpl w:val="5BBC9806"/>
    <w:lvl w:ilvl="0" w:tplc="0B14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3067AB"/>
    <w:multiLevelType w:val="hybridMultilevel"/>
    <w:tmpl w:val="0BA8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3E13A1"/>
    <w:multiLevelType w:val="hybridMultilevel"/>
    <w:tmpl w:val="4D96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21524"/>
    <w:multiLevelType w:val="hybridMultilevel"/>
    <w:tmpl w:val="6D92F906"/>
    <w:lvl w:ilvl="0" w:tplc="DCE25392">
      <w:start w:val="1"/>
      <w:numFmt w:val="lowerLetter"/>
      <w:lvlText w:val="%1.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30">
    <w:nsid w:val="64D3392B"/>
    <w:multiLevelType w:val="hybridMultilevel"/>
    <w:tmpl w:val="E35C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401723"/>
    <w:multiLevelType w:val="hybridMultilevel"/>
    <w:tmpl w:val="397211F4"/>
    <w:lvl w:ilvl="0" w:tplc="A608172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2">
    <w:nsid w:val="65F820C3"/>
    <w:multiLevelType w:val="hybridMultilevel"/>
    <w:tmpl w:val="42F4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82735"/>
    <w:multiLevelType w:val="hybridMultilevel"/>
    <w:tmpl w:val="E400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57E61"/>
    <w:multiLevelType w:val="hybridMultilevel"/>
    <w:tmpl w:val="B3F4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104C2"/>
    <w:multiLevelType w:val="hybridMultilevel"/>
    <w:tmpl w:val="37AE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667F9"/>
    <w:multiLevelType w:val="hybridMultilevel"/>
    <w:tmpl w:val="17AC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C672C"/>
    <w:multiLevelType w:val="multilevel"/>
    <w:tmpl w:val="2BBC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72F73F7E"/>
    <w:multiLevelType w:val="hybridMultilevel"/>
    <w:tmpl w:val="9D52CC8E"/>
    <w:lvl w:ilvl="0" w:tplc="229032D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971C4A"/>
    <w:multiLevelType w:val="hybridMultilevel"/>
    <w:tmpl w:val="66424A1A"/>
    <w:lvl w:ilvl="0" w:tplc="A5C876E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0">
    <w:nsid w:val="7B7A44E3"/>
    <w:multiLevelType w:val="hybridMultilevel"/>
    <w:tmpl w:val="8F7641EA"/>
    <w:lvl w:ilvl="0" w:tplc="1EEEF2F0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DDB07FC"/>
    <w:multiLevelType w:val="multilevel"/>
    <w:tmpl w:val="C31A6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2">
    <w:nsid w:val="7FB0532E"/>
    <w:multiLevelType w:val="hybridMultilevel"/>
    <w:tmpl w:val="A4689C54"/>
    <w:lvl w:ilvl="0" w:tplc="A5869CA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0"/>
    <w:lvlOverride w:ilvl="0">
      <w:lvl w:ilvl="0">
        <w:start w:val="1"/>
        <w:numFmt w:val="upperRoman"/>
        <w:pStyle w:val="Heading1"/>
        <w:lvlText w:val="Bab 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4">
    <w:abstractNumId w:val="10"/>
    <w:lvlOverride w:ilvl="0">
      <w:lvl w:ilvl="0">
        <w:start w:val="1"/>
        <w:numFmt w:val="upperRoman"/>
        <w:pStyle w:val="Heading1"/>
        <w:lvlText w:val="Bab 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2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5">
    <w:abstractNumId w:val="9"/>
  </w:num>
  <w:num w:numId="6">
    <w:abstractNumId w:val="42"/>
  </w:num>
  <w:num w:numId="7">
    <w:abstractNumId w:val="33"/>
  </w:num>
  <w:num w:numId="8">
    <w:abstractNumId w:val="36"/>
  </w:num>
  <w:num w:numId="9">
    <w:abstractNumId w:val="12"/>
  </w:num>
  <w:num w:numId="10">
    <w:abstractNumId w:val="18"/>
  </w:num>
  <w:num w:numId="11">
    <w:abstractNumId w:val="27"/>
  </w:num>
  <w:num w:numId="12">
    <w:abstractNumId w:val="30"/>
  </w:num>
  <w:num w:numId="13">
    <w:abstractNumId w:val="32"/>
  </w:num>
  <w:num w:numId="14">
    <w:abstractNumId w:val="6"/>
  </w:num>
  <w:num w:numId="15">
    <w:abstractNumId w:val="35"/>
  </w:num>
  <w:num w:numId="16">
    <w:abstractNumId w:val="39"/>
  </w:num>
  <w:num w:numId="17">
    <w:abstractNumId w:val="31"/>
  </w:num>
  <w:num w:numId="18">
    <w:abstractNumId w:val="13"/>
  </w:num>
  <w:num w:numId="19">
    <w:abstractNumId w:val="19"/>
  </w:num>
  <w:num w:numId="20">
    <w:abstractNumId w:val="29"/>
  </w:num>
  <w:num w:numId="21">
    <w:abstractNumId w:val="3"/>
  </w:num>
  <w:num w:numId="22">
    <w:abstractNumId w:val="16"/>
  </w:num>
  <w:num w:numId="23">
    <w:abstractNumId w:val="14"/>
  </w:num>
  <w:num w:numId="24">
    <w:abstractNumId w:val="20"/>
  </w:num>
  <w:num w:numId="25">
    <w:abstractNumId w:val="15"/>
  </w:num>
  <w:num w:numId="26">
    <w:abstractNumId w:val="24"/>
  </w:num>
  <w:num w:numId="27">
    <w:abstractNumId w:val="4"/>
  </w:num>
  <w:num w:numId="28">
    <w:abstractNumId w:val="11"/>
  </w:num>
  <w:num w:numId="29">
    <w:abstractNumId w:val="23"/>
  </w:num>
  <w:num w:numId="30">
    <w:abstractNumId w:val="28"/>
  </w:num>
  <w:num w:numId="31">
    <w:abstractNumId w:val="21"/>
  </w:num>
  <w:num w:numId="32">
    <w:abstractNumId w:val="0"/>
  </w:num>
  <w:num w:numId="33">
    <w:abstractNumId w:val="25"/>
  </w:num>
  <w:num w:numId="34">
    <w:abstractNumId w:val="38"/>
  </w:num>
  <w:num w:numId="35">
    <w:abstractNumId w:val="26"/>
  </w:num>
  <w:num w:numId="36">
    <w:abstractNumId w:val="34"/>
  </w:num>
  <w:num w:numId="37">
    <w:abstractNumId w:val="1"/>
  </w:num>
  <w:num w:numId="38">
    <w:abstractNumId w:val="22"/>
  </w:num>
  <w:num w:numId="39">
    <w:abstractNumId w:val="17"/>
  </w:num>
  <w:num w:numId="40">
    <w:abstractNumId w:val="5"/>
  </w:num>
  <w:num w:numId="41">
    <w:abstractNumId w:val="2"/>
  </w:num>
  <w:num w:numId="42">
    <w:abstractNumId w:val="41"/>
  </w:num>
  <w:num w:numId="43">
    <w:abstractNumId w:val="37"/>
  </w:num>
  <w:num w:numId="44">
    <w:abstractNumId w:val="7"/>
  </w:num>
  <w:num w:numId="45">
    <w:abstractNumId w:val="4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ine Pangaribuan">
    <w15:presenceInfo w15:providerId="None" w15:userId="Kristine Pangarib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20"/>
    <w:rsid w:val="00027531"/>
    <w:rsid w:val="0003189C"/>
    <w:rsid w:val="000409DF"/>
    <w:rsid w:val="00043E85"/>
    <w:rsid w:val="000443D8"/>
    <w:rsid w:val="00047C81"/>
    <w:rsid w:val="00060EE8"/>
    <w:rsid w:val="0008107C"/>
    <w:rsid w:val="00091220"/>
    <w:rsid w:val="00092F17"/>
    <w:rsid w:val="000B759C"/>
    <w:rsid w:val="000C7342"/>
    <w:rsid w:val="000D3628"/>
    <w:rsid w:val="000D53CF"/>
    <w:rsid w:val="000E40FA"/>
    <w:rsid w:val="000F1585"/>
    <w:rsid w:val="001159B7"/>
    <w:rsid w:val="00122972"/>
    <w:rsid w:val="001244C7"/>
    <w:rsid w:val="00134C7A"/>
    <w:rsid w:val="00184DE0"/>
    <w:rsid w:val="001B2597"/>
    <w:rsid w:val="001C7A32"/>
    <w:rsid w:val="002016B5"/>
    <w:rsid w:val="0021129C"/>
    <w:rsid w:val="002207D7"/>
    <w:rsid w:val="00237EC1"/>
    <w:rsid w:val="00245CAB"/>
    <w:rsid w:val="00292D99"/>
    <w:rsid w:val="002F3BCF"/>
    <w:rsid w:val="002F4060"/>
    <w:rsid w:val="00312395"/>
    <w:rsid w:val="00330D0F"/>
    <w:rsid w:val="00332D75"/>
    <w:rsid w:val="00367467"/>
    <w:rsid w:val="00377C6E"/>
    <w:rsid w:val="003812BC"/>
    <w:rsid w:val="003C69A2"/>
    <w:rsid w:val="003F6C04"/>
    <w:rsid w:val="003F709C"/>
    <w:rsid w:val="004047F4"/>
    <w:rsid w:val="00407DEB"/>
    <w:rsid w:val="00424C88"/>
    <w:rsid w:val="004276C0"/>
    <w:rsid w:val="00433201"/>
    <w:rsid w:val="00437548"/>
    <w:rsid w:val="00445EDD"/>
    <w:rsid w:val="004519C3"/>
    <w:rsid w:val="00470D83"/>
    <w:rsid w:val="004C17CA"/>
    <w:rsid w:val="004D0166"/>
    <w:rsid w:val="004E7245"/>
    <w:rsid w:val="004F31E9"/>
    <w:rsid w:val="00502509"/>
    <w:rsid w:val="005142B3"/>
    <w:rsid w:val="005211F0"/>
    <w:rsid w:val="00541DC4"/>
    <w:rsid w:val="00555AA9"/>
    <w:rsid w:val="0058592E"/>
    <w:rsid w:val="005D1405"/>
    <w:rsid w:val="005E2460"/>
    <w:rsid w:val="005E259F"/>
    <w:rsid w:val="005E2C05"/>
    <w:rsid w:val="00625278"/>
    <w:rsid w:val="0062540C"/>
    <w:rsid w:val="006343BE"/>
    <w:rsid w:val="00636E66"/>
    <w:rsid w:val="00653800"/>
    <w:rsid w:val="006910B6"/>
    <w:rsid w:val="006A0855"/>
    <w:rsid w:val="006C68D1"/>
    <w:rsid w:val="006D43E0"/>
    <w:rsid w:val="006E2618"/>
    <w:rsid w:val="006F592C"/>
    <w:rsid w:val="00717F00"/>
    <w:rsid w:val="00726CE4"/>
    <w:rsid w:val="00737FE2"/>
    <w:rsid w:val="00774781"/>
    <w:rsid w:val="007861C2"/>
    <w:rsid w:val="007D29A6"/>
    <w:rsid w:val="007D7B7F"/>
    <w:rsid w:val="0080145B"/>
    <w:rsid w:val="00833A1A"/>
    <w:rsid w:val="00850EE2"/>
    <w:rsid w:val="00851B9F"/>
    <w:rsid w:val="00857C8F"/>
    <w:rsid w:val="00871DB5"/>
    <w:rsid w:val="0087710E"/>
    <w:rsid w:val="00881610"/>
    <w:rsid w:val="008A7C43"/>
    <w:rsid w:val="008D6691"/>
    <w:rsid w:val="00912DF0"/>
    <w:rsid w:val="00920B13"/>
    <w:rsid w:val="00983DAA"/>
    <w:rsid w:val="009A087F"/>
    <w:rsid w:val="009C1AA2"/>
    <w:rsid w:val="009C5E0A"/>
    <w:rsid w:val="009F7614"/>
    <w:rsid w:val="00A14A05"/>
    <w:rsid w:val="00A27C9E"/>
    <w:rsid w:val="00A30CE5"/>
    <w:rsid w:val="00A62873"/>
    <w:rsid w:val="00A64A55"/>
    <w:rsid w:val="00A81B88"/>
    <w:rsid w:val="00A92AD0"/>
    <w:rsid w:val="00A97F23"/>
    <w:rsid w:val="00AC6E4F"/>
    <w:rsid w:val="00AE041A"/>
    <w:rsid w:val="00AE5ABB"/>
    <w:rsid w:val="00B00679"/>
    <w:rsid w:val="00B03C40"/>
    <w:rsid w:val="00B2255B"/>
    <w:rsid w:val="00B32914"/>
    <w:rsid w:val="00B418CF"/>
    <w:rsid w:val="00B56574"/>
    <w:rsid w:val="00B64335"/>
    <w:rsid w:val="00B72E03"/>
    <w:rsid w:val="00B87B30"/>
    <w:rsid w:val="00B905C0"/>
    <w:rsid w:val="00BA247E"/>
    <w:rsid w:val="00BA3590"/>
    <w:rsid w:val="00BD3B34"/>
    <w:rsid w:val="00BF11BA"/>
    <w:rsid w:val="00C22B2C"/>
    <w:rsid w:val="00C4040A"/>
    <w:rsid w:val="00C742D9"/>
    <w:rsid w:val="00C906C9"/>
    <w:rsid w:val="00C9396F"/>
    <w:rsid w:val="00CB4206"/>
    <w:rsid w:val="00CC507D"/>
    <w:rsid w:val="00CE154C"/>
    <w:rsid w:val="00CF3542"/>
    <w:rsid w:val="00D0668E"/>
    <w:rsid w:val="00D12E8F"/>
    <w:rsid w:val="00D17C5D"/>
    <w:rsid w:val="00D201B9"/>
    <w:rsid w:val="00D5530B"/>
    <w:rsid w:val="00D6644F"/>
    <w:rsid w:val="00D6751D"/>
    <w:rsid w:val="00D70A0C"/>
    <w:rsid w:val="00D846F0"/>
    <w:rsid w:val="00D90D34"/>
    <w:rsid w:val="00DD45F1"/>
    <w:rsid w:val="00DD6BE8"/>
    <w:rsid w:val="00DD7371"/>
    <w:rsid w:val="00DE019D"/>
    <w:rsid w:val="00DE7685"/>
    <w:rsid w:val="00DF1753"/>
    <w:rsid w:val="00E12700"/>
    <w:rsid w:val="00E350B4"/>
    <w:rsid w:val="00E71F00"/>
    <w:rsid w:val="00E732EF"/>
    <w:rsid w:val="00E7595E"/>
    <w:rsid w:val="00F0372E"/>
    <w:rsid w:val="00F20119"/>
    <w:rsid w:val="00F26C4B"/>
    <w:rsid w:val="00F309BC"/>
    <w:rsid w:val="00F315D3"/>
    <w:rsid w:val="00F6382F"/>
    <w:rsid w:val="00F841B6"/>
    <w:rsid w:val="00F8619A"/>
    <w:rsid w:val="00F87C3F"/>
    <w:rsid w:val="00F95B4C"/>
    <w:rsid w:val="00FB29F5"/>
    <w:rsid w:val="00FC0699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20"/>
    <w:pPr>
      <w:spacing w:after="240" w:line="240" w:lineRule="auto"/>
    </w:pPr>
    <w:rPr>
      <w:rFonts w:ascii="Bookman Old Style" w:eastAsia="Times New Roman" w:hAnsi="Bookman Old Style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220"/>
    <w:pPr>
      <w:keepNext/>
      <w:pageBreakBefore/>
      <w:numPr>
        <w:numId w:val="1"/>
      </w:numPr>
      <w:tabs>
        <w:tab w:val="clear" w:pos="5382"/>
        <w:tab w:val="num" w:pos="432"/>
      </w:tabs>
      <w:spacing w:before="360"/>
      <w:ind w:left="432"/>
      <w:jc w:val="center"/>
      <w:outlineLvl w:val="0"/>
    </w:pPr>
    <w:rPr>
      <w:rFonts w:ascii="Arial" w:hAnsi="Arial"/>
      <w:b/>
      <w:sz w:val="28"/>
      <w:lang w:val="en-AU"/>
    </w:rPr>
  </w:style>
  <w:style w:type="paragraph" w:styleId="Heading2">
    <w:name w:val="heading 2"/>
    <w:basedOn w:val="Normal"/>
    <w:next w:val="Normal"/>
    <w:link w:val="Heading2Char"/>
    <w:qFormat/>
    <w:rsid w:val="00091220"/>
    <w:pPr>
      <w:keepNext/>
      <w:numPr>
        <w:ilvl w:val="1"/>
        <w:numId w:val="1"/>
      </w:numPr>
      <w:spacing w:before="60"/>
      <w:outlineLvl w:val="1"/>
    </w:pPr>
    <w:rPr>
      <w:rFonts w:ascii="Arial" w:hAnsi="Arial"/>
      <w:b/>
      <w:lang w:val="en-AU"/>
    </w:rPr>
  </w:style>
  <w:style w:type="paragraph" w:styleId="Heading3">
    <w:name w:val="heading 3"/>
    <w:basedOn w:val="Normal"/>
    <w:next w:val="Normal"/>
    <w:link w:val="Heading3Char"/>
    <w:qFormat/>
    <w:rsid w:val="0009122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09122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lang w:val="en-AU"/>
    </w:rPr>
  </w:style>
  <w:style w:type="paragraph" w:styleId="Heading5">
    <w:name w:val="heading 5"/>
    <w:basedOn w:val="Normal"/>
    <w:next w:val="Normal"/>
    <w:link w:val="Heading5Char"/>
    <w:qFormat/>
    <w:rsid w:val="00091220"/>
    <w:pPr>
      <w:numPr>
        <w:ilvl w:val="4"/>
        <w:numId w:val="1"/>
      </w:numPr>
      <w:spacing w:before="240" w:after="60"/>
      <w:outlineLvl w:val="4"/>
    </w:pPr>
    <w:rPr>
      <w:lang w:val="en-AU"/>
    </w:rPr>
  </w:style>
  <w:style w:type="paragraph" w:styleId="Heading6">
    <w:name w:val="heading 6"/>
    <w:basedOn w:val="Normal"/>
    <w:next w:val="Normal"/>
    <w:link w:val="Heading6Char"/>
    <w:qFormat/>
    <w:rsid w:val="00091220"/>
    <w:pPr>
      <w:numPr>
        <w:ilvl w:val="5"/>
        <w:numId w:val="1"/>
      </w:numPr>
      <w:spacing w:before="240" w:after="60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link w:val="Heading7Char"/>
    <w:qFormat/>
    <w:rsid w:val="0009122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9122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9122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20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091220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091220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91220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091220"/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91220"/>
    <w:rPr>
      <w:rFonts w:ascii="Bookman Old Style" w:eastAsia="Times New Roman" w:hAnsi="Bookman Old Style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091220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091220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091220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091220"/>
    <w:rPr>
      <w:i/>
      <w:sz w:val="20"/>
      <w:lang w:val="en-AU"/>
    </w:rPr>
  </w:style>
  <w:style w:type="paragraph" w:styleId="Header">
    <w:name w:val="header"/>
    <w:basedOn w:val="Normal"/>
    <w:link w:val="HeaderChar"/>
    <w:rsid w:val="00091220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91220"/>
    <w:rPr>
      <w:rFonts w:ascii="Bookman Old Style" w:eastAsia="Times New Roman" w:hAnsi="Bookman Old Style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091220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091220"/>
    <w:rPr>
      <w:rFonts w:ascii="Bookman Old Style" w:eastAsia="Times New Roman" w:hAnsi="Bookman Old Style" w:cs="Times New Roman"/>
      <w:b/>
      <w:sz w:val="48"/>
      <w:szCs w:val="20"/>
    </w:rPr>
  </w:style>
  <w:style w:type="paragraph" w:styleId="Subtitle">
    <w:name w:val="Subtitle"/>
    <w:basedOn w:val="Normal"/>
    <w:link w:val="SubtitleChar"/>
    <w:qFormat/>
    <w:rsid w:val="00091220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091220"/>
    <w:rPr>
      <w:rFonts w:ascii="Bookman Old Style" w:eastAsia="Times New Roman" w:hAnsi="Bookman Old Style" w:cs="Times New Roman"/>
      <w:b/>
      <w:sz w:val="40"/>
      <w:szCs w:val="20"/>
    </w:rPr>
  </w:style>
  <w:style w:type="character" w:styleId="Hyperlink">
    <w:name w:val="Hyperlink"/>
    <w:uiPriority w:val="99"/>
    <w:rsid w:val="00091220"/>
    <w:rPr>
      <w:color w:val="0000FF"/>
      <w:u w:val="single"/>
    </w:rPr>
  </w:style>
  <w:style w:type="paragraph" w:styleId="Footer">
    <w:name w:val="footer"/>
    <w:basedOn w:val="Normal"/>
    <w:link w:val="FooterChar"/>
    <w:rsid w:val="00091220"/>
    <w:pPr>
      <w:tabs>
        <w:tab w:val="center" w:pos="4320"/>
        <w:tab w:val="right" w:pos="8640"/>
      </w:tabs>
      <w:spacing w:before="60" w:after="60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rsid w:val="00091220"/>
    <w:rPr>
      <w:rFonts w:ascii="Bookman Old Style" w:eastAsia="Times New Roman" w:hAnsi="Bookman Old Style" w:cs="Times New Roman"/>
      <w:i/>
      <w:sz w:val="18"/>
      <w:szCs w:val="20"/>
    </w:rPr>
  </w:style>
  <w:style w:type="character" w:styleId="PageNumber">
    <w:name w:val="page number"/>
    <w:basedOn w:val="DefaultParagraphFont"/>
    <w:rsid w:val="00091220"/>
  </w:style>
  <w:style w:type="paragraph" w:styleId="Caption">
    <w:name w:val="caption"/>
    <w:basedOn w:val="Normal"/>
    <w:next w:val="Normal"/>
    <w:uiPriority w:val="35"/>
    <w:qFormat/>
    <w:rsid w:val="00091220"/>
    <w:rPr>
      <w:rFonts w:ascii="Times New Roman" w:hAnsi="Times New Roman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091220"/>
    <w:rPr>
      <w:sz w:val="20"/>
    </w:rPr>
  </w:style>
  <w:style w:type="paragraph" w:customStyle="1" w:styleId="Heading0">
    <w:name w:val="Heading 0"/>
    <w:basedOn w:val="Normal"/>
    <w:rsid w:val="00091220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91220"/>
    <w:pPr>
      <w:ind w:left="238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091220"/>
    <w:pPr>
      <w:ind w:left="482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091220"/>
    <w:pPr>
      <w:ind w:left="720"/>
    </w:pPr>
  </w:style>
  <w:style w:type="paragraph" w:styleId="TOC5">
    <w:name w:val="toc 5"/>
    <w:basedOn w:val="Normal"/>
    <w:next w:val="Normal"/>
    <w:autoRedefine/>
    <w:semiHidden/>
    <w:rsid w:val="00091220"/>
    <w:pPr>
      <w:ind w:left="960"/>
    </w:pPr>
  </w:style>
  <w:style w:type="paragraph" w:styleId="TOC6">
    <w:name w:val="toc 6"/>
    <w:basedOn w:val="Normal"/>
    <w:next w:val="Normal"/>
    <w:autoRedefine/>
    <w:semiHidden/>
    <w:rsid w:val="00091220"/>
    <w:pPr>
      <w:ind w:left="1200"/>
    </w:pPr>
  </w:style>
  <w:style w:type="paragraph" w:styleId="TOC7">
    <w:name w:val="toc 7"/>
    <w:basedOn w:val="Normal"/>
    <w:next w:val="Normal"/>
    <w:autoRedefine/>
    <w:semiHidden/>
    <w:rsid w:val="00091220"/>
    <w:pPr>
      <w:ind w:left="1440"/>
    </w:pPr>
  </w:style>
  <w:style w:type="paragraph" w:styleId="TOC8">
    <w:name w:val="toc 8"/>
    <w:basedOn w:val="Normal"/>
    <w:next w:val="Normal"/>
    <w:autoRedefine/>
    <w:semiHidden/>
    <w:rsid w:val="00091220"/>
    <w:pPr>
      <w:ind w:left="1680"/>
    </w:pPr>
  </w:style>
  <w:style w:type="paragraph" w:styleId="TOC9">
    <w:name w:val="toc 9"/>
    <w:basedOn w:val="Normal"/>
    <w:next w:val="Normal"/>
    <w:autoRedefine/>
    <w:semiHidden/>
    <w:rsid w:val="00091220"/>
    <w:pPr>
      <w:ind w:left="1920"/>
    </w:pPr>
  </w:style>
  <w:style w:type="paragraph" w:customStyle="1" w:styleId="referensi">
    <w:name w:val="referensi"/>
    <w:basedOn w:val="Normal"/>
    <w:rsid w:val="00091220"/>
    <w:pPr>
      <w:numPr>
        <w:numId w:val="2"/>
      </w:numPr>
      <w:tabs>
        <w:tab w:val="center" w:pos="360"/>
      </w:tabs>
    </w:pPr>
    <w:rPr>
      <w:lang w:val="en-AU"/>
    </w:rPr>
  </w:style>
  <w:style w:type="paragraph" w:customStyle="1" w:styleId="SubTitle0">
    <w:name w:val="Sub Title"/>
    <w:basedOn w:val="Title"/>
    <w:rsid w:val="00091220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91220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091220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</w:rPr>
  </w:style>
  <w:style w:type="character" w:customStyle="1" w:styleId="bdit">
    <w:name w:val="bdit"/>
    <w:basedOn w:val="DefaultParagraphFont"/>
    <w:rsid w:val="00091220"/>
  </w:style>
  <w:style w:type="character" w:styleId="Strong">
    <w:name w:val="Strong"/>
    <w:qFormat/>
    <w:rsid w:val="00091220"/>
    <w:rPr>
      <w:b/>
      <w:bCs/>
    </w:rPr>
  </w:style>
  <w:style w:type="paragraph" w:styleId="BodyText2">
    <w:name w:val="Body Text 2"/>
    <w:basedOn w:val="Normal"/>
    <w:link w:val="BodyText2Char"/>
    <w:rsid w:val="00091220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91220"/>
    <w:rPr>
      <w:rFonts w:ascii="Bookman Old Style" w:eastAsia="Times New Roman" w:hAnsi="Bookman Old Style" w:cs="Times New Roman"/>
      <w:iCs/>
      <w:sz w:val="20"/>
      <w:szCs w:val="14"/>
      <w:u w:val="single"/>
    </w:rPr>
  </w:style>
  <w:style w:type="paragraph" w:styleId="BodyText3">
    <w:name w:val="Body Text 3"/>
    <w:basedOn w:val="Normal"/>
    <w:link w:val="BodyText3Char"/>
    <w:rsid w:val="00091220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91220"/>
    <w:rPr>
      <w:rFonts w:ascii="Bookman Old Style" w:eastAsia="Times New Roman" w:hAnsi="Bookman Old Style" w:cs="Times New Roman"/>
      <w:iCs/>
      <w:sz w:val="18"/>
      <w:szCs w:val="14"/>
    </w:rPr>
  </w:style>
  <w:style w:type="paragraph" w:styleId="BalloonText">
    <w:name w:val="Balloon Text"/>
    <w:basedOn w:val="Normal"/>
    <w:link w:val="BalloonTextChar"/>
    <w:semiHidden/>
    <w:rsid w:val="00091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1220"/>
    <w:rPr>
      <w:rFonts w:ascii="Tahoma" w:eastAsia="Times New Roman" w:hAnsi="Tahoma" w:cs="Tahoma"/>
      <w:sz w:val="16"/>
      <w:szCs w:val="16"/>
    </w:rPr>
  </w:style>
  <w:style w:type="paragraph" w:customStyle="1" w:styleId="Lampiran">
    <w:name w:val="Lampiran"/>
    <w:basedOn w:val="Heading1"/>
    <w:rsid w:val="00091220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rsid w:val="00091220"/>
    <w:pPr>
      <w:jc w:val="both"/>
    </w:pPr>
    <w:rPr>
      <w:i/>
      <w:color w:val="FF0000"/>
      <w:lang w:val="en-AU"/>
    </w:rPr>
  </w:style>
  <w:style w:type="character" w:customStyle="1" w:styleId="signature1">
    <w:name w:val="signature1"/>
    <w:rsid w:val="00091220"/>
    <w:rPr>
      <w:color w:val="CCCCCC"/>
    </w:rPr>
  </w:style>
  <w:style w:type="paragraph" w:styleId="BodyTextIndent">
    <w:name w:val="Body Text Indent"/>
    <w:basedOn w:val="Normal"/>
    <w:link w:val="BodyTextIndentChar"/>
    <w:rsid w:val="00091220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091220"/>
    <w:rPr>
      <w:rFonts w:ascii="Bookman Old Style" w:eastAsia="Times New Roman" w:hAnsi="Bookman Old Style" w:cs="Times New Roman"/>
      <w:szCs w:val="20"/>
    </w:rPr>
  </w:style>
  <w:style w:type="paragraph" w:styleId="BodyText">
    <w:name w:val="Body Text"/>
    <w:basedOn w:val="Normal"/>
    <w:link w:val="BodyTextChar"/>
    <w:rsid w:val="00091220"/>
    <w:pPr>
      <w:tabs>
        <w:tab w:val="left" w:pos="900"/>
        <w:tab w:val="left" w:pos="108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091220"/>
    <w:rPr>
      <w:rFonts w:ascii="Bookman Old Style" w:eastAsia="Times New Roman" w:hAnsi="Bookman Old Style" w:cs="Times New Roman"/>
      <w:szCs w:val="20"/>
    </w:rPr>
  </w:style>
  <w:style w:type="paragraph" w:customStyle="1" w:styleId="teksutama">
    <w:name w:val="teks utama"/>
    <w:basedOn w:val="Normal"/>
    <w:rsid w:val="00091220"/>
    <w:pPr>
      <w:spacing w:before="60" w:after="60"/>
    </w:pPr>
  </w:style>
  <w:style w:type="character" w:customStyle="1" w:styleId="signature-fixed1">
    <w:name w:val="signature-fixed1"/>
    <w:rsid w:val="00091220"/>
    <w:rPr>
      <w:rFonts w:ascii="Courier New" w:hAnsi="Courier New" w:cs="Courier New" w:hint="default"/>
      <w:color w:val="CCCCCC"/>
      <w:sz w:val="20"/>
      <w:szCs w:val="20"/>
    </w:rPr>
  </w:style>
  <w:style w:type="character" w:styleId="CommentReference">
    <w:name w:val="annotation reference"/>
    <w:semiHidden/>
    <w:rsid w:val="000912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9122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91220"/>
    <w:rPr>
      <w:rFonts w:ascii="Bookman Old Style" w:eastAsia="Times New Roman" w:hAnsi="Bookman Old Styl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1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1220"/>
    <w:rPr>
      <w:rFonts w:ascii="Bookman Old Style" w:eastAsia="Times New Roman" w:hAnsi="Bookman Old Style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912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220"/>
    <w:pPr>
      <w:ind w:left="720"/>
      <w:contextualSpacing/>
    </w:pPr>
    <w:rPr>
      <w:rFonts w:ascii="Times New Roman" w:hAnsi="Times New Roman"/>
      <w:sz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091220"/>
  </w:style>
  <w:style w:type="character" w:customStyle="1" w:styleId="object">
    <w:name w:val="object"/>
    <w:uiPriority w:val="99"/>
    <w:rsid w:val="00091220"/>
  </w:style>
  <w:style w:type="character" w:customStyle="1" w:styleId="highlight">
    <w:name w:val="highlight"/>
    <w:basedOn w:val="DefaultParagraphFont"/>
    <w:rsid w:val="00B2255B"/>
  </w:style>
  <w:style w:type="character" w:customStyle="1" w:styleId="fontstyle01">
    <w:name w:val="fontstyle01"/>
    <w:rsid w:val="00245CA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45CA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84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7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20"/>
    <w:pPr>
      <w:spacing w:after="240" w:line="240" w:lineRule="auto"/>
    </w:pPr>
    <w:rPr>
      <w:rFonts w:ascii="Bookman Old Style" w:eastAsia="Times New Roman" w:hAnsi="Bookman Old Style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220"/>
    <w:pPr>
      <w:keepNext/>
      <w:pageBreakBefore/>
      <w:numPr>
        <w:numId w:val="1"/>
      </w:numPr>
      <w:tabs>
        <w:tab w:val="clear" w:pos="5382"/>
        <w:tab w:val="num" w:pos="432"/>
      </w:tabs>
      <w:spacing w:before="360"/>
      <w:ind w:left="432"/>
      <w:jc w:val="center"/>
      <w:outlineLvl w:val="0"/>
    </w:pPr>
    <w:rPr>
      <w:rFonts w:ascii="Arial" w:hAnsi="Arial"/>
      <w:b/>
      <w:sz w:val="28"/>
      <w:lang w:val="en-AU"/>
    </w:rPr>
  </w:style>
  <w:style w:type="paragraph" w:styleId="Heading2">
    <w:name w:val="heading 2"/>
    <w:basedOn w:val="Normal"/>
    <w:next w:val="Normal"/>
    <w:link w:val="Heading2Char"/>
    <w:qFormat/>
    <w:rsid w:val="00091220"/>
    <w:pPr>
      <w:keepNext/>
      <w:numPr>
        <w:ilvl w:val="1"/>
        <w:numId w:val="1"/>
      </w:numPr>
      <w:spacing w:before="60"/>
      <w:outlineLvl w:val="1"/>
    </w:pPr>
    <w:rPr>
      <w:rFonts w:ascii="Arial" w:hAnsi="Arial"/>
      <w:b/>
      <w:lang w:val="en-AU"/>
    </w:rPr>
  </w:style>
  <w:style w:type="paragraph" w:styleId="Heading3">
    <w:name w:val="heading 3"/>
    <w:basedOn w:val="Normal"/>
    <w:next w:val="Normal"/>
    <w:link w:val="Heading3Char"/>
    <w:qFormat/>
    <w:rsid w:val="0009122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09122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lang w:val="en-AU"/>
    </w:rPr>
  </w:style>
  <w:style w:type="paragraph" w:styleId="Heading5">
    <w:name w:val="heading 5"/>
    <w:basedOn w:val="Normal"/>
    <w:next w:val="Normal"/>
    <w:link w:val="Heading5Char"/>
    <w:qFormat/>
    <w:rsid w:val="00091220"/>
    <w:pPr>
      <w:numPr>
        <w:ilvl w:val="4"/>
        <w:numId w:val="1"/>
      </w:numPr>
      <w:spacing w:before="240" w:after="60"/>
      <w:outlineLvl w:val="4"/>
    </w:pPr>
    <w:rPr>
      <w:lang w:val="en-AU"/>
    </w:rPr>
  </w:style>
  <w:style w:type="paragraph" w:styleId="Heading6">
    <w:name w:val="heading 6"/>
    <w:basedOn w:val="Normal"/>
    <w:next w:val="Normal"/>
    <w:link w:val="Heading6Char"/>
    <w:qFormat/>
    <w:rsid w:val="00091220"/>
    <w:pPr>
      <w:numPr>
        <w:ilvl w:val="5"/>
        <w:numId w:val="1"/>
      </w:numPr>
      <w:spacing w:before="240" w:after="60"/>
      <w:outlineLvl w:val="5"/>
    </w:pPr>
    <w:rPr>
      <w:i/>
      <w:lang w:val="en-AU"/>
    </w:rPr>
  </w:style>
  <w:style w:type="paragraph" w:styleId="Heading7">
    <w:name w:val="heading 7"/>
    <w:basedOn w:val="Normal"/>
    <w:next w:val="Normal"/>
    <w:link w:val="Heading7Char"/>
    <w:qFormat/>
    <w:rsid w:val="0009122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9122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9122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20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091220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091220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91220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091220"/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91220"/>
    <w:rPr>
      <w:rFonts w:ascii="Bookman Old Style" w:eastAsia="Times New Roman" w:hAnsi="Bookman Old Style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091220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091220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091220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091220"/>
    <w:rPr>
      <w:i/>
      <w:sz w:val="20"/>
      <w:lang w:val="en-AU"/>
    </w:rPr>
  </w:style>
  <w:style w:type="paragraph" w:styleId="Header">
    <w:name w:val="header"/>
    <w:basedOn w:val="Normal"/>
    <w:link w:val="HeaderChar"/>
    <w:rsid w:val="00091220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91220"/>
    <w:rPr>
      <w:rFonts w:ascii="Bookman Old Style" w:eastAsia="Times New Roman" w:hAnsi="Bookman Old Style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091220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091220"/>
    <w:rPr>
      <w:rFonts w:ascii="Bookman Old Style" w:eastAsia="Times New Roman" w:hAnsi="Bookman Old Style" w:cs="Times New Roman"/>
      <w:b/>
      <w:sz w:val="48"/>
      <w:szCs w:val="20"/>
    </w:rPr>
  </w:style>
  <w:style w:type="paragraph" w:styleId="Subtitle">
    <w:name w:val="Subtitle"/>
    <w:basedOn w:val="Normal"/>
    <w:link w:val="SubtitleChar"/>
    <w:qFormat/>
    <w:rsid w:val="00091220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091220"/>
    <w:rPr>
      <w:rFonts w:ascii="Bookman Old Style" w:eastAsia="Times New Roman" w:hAnsi="Bookman Old Style" w:cs="Times New Roman"/>
      <w:b/>
      <w:sz w:val="40"/>
      <w:szCs w:val="20"/>
    </w:rPr>
  </w:style>
  <w:style w:type="character" w:styleId="Hyperlink">
    <w:name w:val="Hyperlink"/>
    <w:uiPriority w:val="99"/>
    <w:rsid w:val="00091220"/>
    <w:rPr>
      <w:color w:val="0000FF"/>
      <w:u w:val="single"/>
    </w:rPr>
  </w:style>
  <w:style w:type="paragraph" w:styleId="Footer">
    <w:name w:val="footer"/>
    <w:basedOn w:val="Normal"/>
    <w:link w:val="FooterChar"/>
    <w:rsid w:val="00091220"/>
    <w:pPr>
      <w:tabs>
        <w:tab w:val="center" w:pos="4320"/>
        <w:tab w:val="right" w:pos="8640"/>
      </w:tabs>
      <w:spacing w:before="60" w:after="60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rsid w:val="00091220"/>
    <w:rPr>
      <w:rFonts w:ascii="Bookman Old Style" w:eastAsia="Times New Roman" w:hAnsi="Bookman Old Style" w:cs="Times New Roman"/>
      <w:i/>
      <w:sz w:val="18"/>
      <w:szCs w:val="20"/>
    </w:rPr>
  </w:style>
  <w:style w:type="character" w:styleId="PageNumber">
    <w:name w:val="page number"/>
    <w:basedOn w:val="DefaultParagraphFont"/>
    <w:rsid w:val="00091220"/>
  </w:style>
  <w:style w:type="paragraph" w:styleId="Caption">
    <w:name w:val="caption"/>
    <w:basedOn w:val="Normal"/>
    <w:next w:val="Normal"/>
    <w:uiPriority w:val="35"/>
    <w:qFormat/>
    <w:rsid w:val="00091220"/>
    <w:rPr>
      <w:rFonts w:ascii="Times New Roman" w:hAnsi="Times New Roman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091220"/>
    <w:rPr>
      <w:sz w:val="20"/>
    </w:rPr>
  </w:style>
  <w:style w:type="paragraph" w:customStyle="1" w:styleId="Heading0">
    <w:name w:val="Heading 0"/>
    <w:basedOn w:val="Normal"/>
    <w:rsid w:val="00091220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91220"/>
    <w:pPr>
      <w:ind w:left="238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091220"/>
    <w:pPr>
      <w:ind w:left="482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091220"/>
    <w:pPr>
      <w:ind w:left="720"/>
    </w:pPr>
  </w:style>
  <w:style w:type="paragraph" w:styleId="TOC5">
    <w:name w:val="toc 5"/>
    <w:basedOn w:val="Normal"/>
    <w:next w:val="Normal"/>
    <w:autoRedefine/>
    <w:semiHidden/>
    <w:rsid w:val="00091220"/>
    <w:pPr>
      <w:ind w:left="960"/>
    </w:pPr>
  </w:style>
  <w:style w:type="paragraph" w:styleId="TOC6">
    <w:name w:val="toc 6"/>
    <w:basedOn w:val="Normal"/>
    <w:next w:val="Normal"/>
    <w:autoRedefine/>
    <w:semiHidden/>
    <w:rsid w:val="00091220"/>
    <w:pPr>
      <w:ind w:left="1200"/>
    </w:pPr>
  </w:style>
  <w:style w:type="paragraph" w:styleId="TOC7">
    <w:name w:val="toc 7"/>
    <w:basedOn w:val="Normal"/>
    <w:next w:val="Normal"/>
    <w:autoRedefine/>
    <w:semiHidden/>
    <w:rsid w:val="00091220"/>
    <w:pPr>
      <w:ind w:left="1440"/>
    </w:pPr>
  </w:style>
  <w:style w:type="paragraph" w:styleId="TOC8">
    <w:name w:val="toc 8"/>
    <w:basedOn w:val="Normal"/>
    <w:next w:val="Normal"/>
    <w:autoRedefine/>
    <w:semiHidden/>
    <w:rsid w:val="00091220"/>
    <w:pPr>
      <w:ind w:left="1680"/>
    </w:pPr>
  </w:style>
  <w:style w:type="paragraph" w:styleId="TOC9">
    <w:name w:val="toc 9"/>
    <w:basedOn w:val="Normal"/>
    <w:next w:val="Normal"/>
    <w:autoRedefine/>
    <w:semiHidden/>
    <w:rsid w:val="00091220"/>
    <w:pPr>
      <w:ind w:left="1920"/>
    </w:pPr>
  </w:style>
  <w:style w:type="paragraph" w:customStyle="1" w:styleId="referensi">
    <w:name w:val="referensi"/>
    <w:basedOn w:val="Normal"/>
    <w:rsid w:val="00091220"/>
    <w:pPr>
      <w:numPr>
        <w:numId w:val="2"/>
      </w:numPr>
      <w:tabs>
        <w:tab w:val="center" w:pos="360"/>
      </w:tabs>
    </w:pPr>
    <w:rPr>
      <w:lang w:val="en-AU"/>
    </w:rPr>
  </w:style>
  <w:style w:type="paragraph" w:customStyle="1" w:styleId="SubTitle0">
    <w:name w:val="Sub Title"/>
    <w:basedOn w:val="Title"/>
    <w:rsid w:val="00091220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91220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091220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</w:rPr>
  </w:style>
  <w:style w:type="character" w:customStyle="1" w:styleId="bdit">
    <w:name w:val="bdit"/>
    <w:basedOn w:val="DefaultParagraphFont"/>
    <w:rsid w:val="00091220"/>
  </w:style>
  <w:style w:type="character" w:styleId="Strong">
    <w:name w:val="Strong"/>
    <w:qFormat/>
    <w:rsid w:val="00091220"/>
    <w:rPr>
      <w:b/>
      <w:bCs/>
    </w:rPr>
  </w:style>
  <w:style w:type="paragraph" w:styleId="BodyText2">
    <w:name w:val="Body Text 2"/>
    <w:basedOn w:val="Normal"/>
    <w:link w:val="BodyText2Char"/>
    <w:rsid w:val="00091220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91220"/>
    <w:rPr>
      <w:rFonts w:ascii="Bookman Old Style" w:eastAsia="Times New Roman" w:hAnsi="Bookman Old Style" w:cs="Times New Roman"/>
      <w:iCs/>
      <w:sz w:val="20"/>
      <w:szCs w:val="14"/>
      <w:u w:val="single"/>
    </w:rPr>
  </w:style>
  <w:style w:type="paragraph" w:styleId="BodyText3">
    <w:name w:val="Body Text 3"/>
    <w:basedOn w:val="Normal"/>
    <w:link w:val="BodyText3Char"/>
    <w:rsid w:val="00091220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91220"/>
    <w:rPr>
      <w:rFonts w:ascii="Bookman Old Style" w:eastAsia="Times New Roman" w:hAnsi="Bookman Old Style" w:cs="Times New Roman"/>
      <w:iCs/>
      <w:sz w:val="18"/>
      <w:szCs w:val="14"/>
    </w:rPr>
  </w:style>
  <w:style w:type="paragraph" w:styleId="BalloonText">
    <w:name w:val="Balloon Text"/>
    <w:basedOn w:val="Normal"/>
    <w:link w:val="BalloonTextChar"/>
    <w:semiHidden/>
    <w:rsid w:val="00091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1220"/>
    <w:rPr>
      <w:rFonts w:ascii="Tahoma" w:eastAsia="Times New Roman" w:hAnsi="Tahoma" w:cs="Tahoma"/>
      <w:sz w:val="16"/>
      <w:szCs w:val="16"/>
    </w:rPr>
  </w:style>
  <w:style w:type="paragraph" w:customStyle="1" w:styleId="Lampiran">
    <w:name w:val="Lampiran"/>
    <w:basedOn w:val="Heading1"/>
    <w:rsid w:val="00091220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rsid w:val="00091220"/>
    <w:pPr>
      <w:jc w:val="both"/>
    </w:pPr>
    <w:rPr>
      <w:i/>
      <w:color w:val="FF0000"/>
      <w:lang w:val="en-AU"/>
    </w:rPr>
  </w:style>
  <w:style w:type="character" w:customStyle="1" w:styleId="signature1">
    <w:name w:val="signature1"/>
    <w:rsid w:val="00091220"/>
    <w:rPr>
      <w:color w:val="CCCCCC"/>
    </w:rPr>
  </w:style>
  <w:style w:type="paragraph" w:styleId="BodyTextIndent">
    <w:name w:val="Body Text Indent"/>
    <w:basedOn w:val="Normal"/>
    <w:link w:val="BodyTextIndentChar"/>
    <w:rsid w:val="00091220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091220"/>
    <w:rPr>
      <w:rFonts w:ascii="Bookman Old Style" w:eastAsia="Times New Roman" w:hAnsi="Bookman Old Style" w:cs="Times New Roman"/>
      <w:szCs w:val="20"/>
    </w:rPr>
  </w:style>
  <w:style w:type="paragraph" w:styleId="BodyText">
    <w:name w:val="Body Text"/>
    <w:basedOn w:val="Normal"/>
    <w:link w:val="BodyTextChar"/>
    <w:rsid w:val="00091220"/>
    <w:pPr>
      <w:tabs>
        <w:tab w:val="left" w:pos="900"/>
        <w:tab w:val="left" w:pos="108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091220"/>
    <w:rPr>
      <w:rFonts w:ascii="Bookman Old Style" w:eastAsia="Times New Roman" w:hAnsi="Bookman Old Style" w:cs="Times New Roman"/>
      <w:szCs w:val="20"/>
    </w:rPr>
  </w:style>
  <w:style w:type="paragraph" w:customStyle="1" w:styleId="teksutama">
    <w:name w:val="teks utama"/>
    <w:basedOn w:val="Normal"/>
    <w:rsid w:val="00091220"/>
    <w:pPr>
      <w:spacing w:before="60" w:after="60"/>
    </w:pPr>
  </w:style>
  <w:style w:type="character" w:customStyle="1" w:styleId="signature-fixed1">
    <w:name w:val="signature-fixed1"/>
    <w:rsid w:val="00091220"/>
    <w:rPr>
      <w:rFonts w:ascii="Courier New" w:hAnsi="Courier New" w:cs="Courier New" w:hint="default"/>
      <w:color w:val="CCCCCC"/>
      <w:sz w:val="20"/>
      <w:szCs w:val="20"/>
    </w:rPr>
  </w:style>
  <w:style w:type="character" w:styleId="CommentReference">
    <w:name w:val="annotation reference"/>
    <w:semiHidden/>
    <w:rsid w:val="000912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9122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91220"/>
    <w:rPr>
      <w:rFonts w:ascii="Bookman Old Style" w:eastAsia="Times New Roman" w:hAnsi="Bookman Old Styl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1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1220"/>
    <w:rPr>
      <w:rFonts w:ascii="Bookman Old Style" w:eastAsia="Times New Roman" w:hAnsi="Bookman Old Style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912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220"/>
    <w:pPr>
      <w:ind w:left="720"/>
      <w:contextualSpacing/>
    </w:pPr>
    <w:rPr>
      <w:rFonts w:ascii="Times New Roman" w:hAnsi="Times New Roman"/>
      <w:sz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091220"/>
  </w:style>
  <w:style w:type="character" w:customStyle="1" w:styleId="object">
    <w:name w:val="object"/>
    <w:uiPriority w:val="99"/>
    <w:rsid w:val="00091220"/>
  </w:style>
  <w:style w:type="character" w:customStyle="1" w:styleId="highlight">
    <w:name w:val="highlight"/>
    <w:basedOn w:val="DefaultParagraphFont"/>
    <w:rsid w:val="00B2255B"/>
  </w:style>
  <w:style w:type="character" w:customStyle="1" w:styleId="fontstyle01">
    <w:name w:val="fontstyle01"/>
    <w:rsid w:val="00245CA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45CA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84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NgA12</b:Tag>
    <b:SourceType>InternetSite</b:SourceType>
    <b:Guid>{C356DEF5-0789-4E54-B79D-6A80AC1CE153}</b:Guid>
    <b:Title>Machine Learning</b:Title>
    <b:InternetSiteTitle>Coursera</b:InternetSiteTitle>
    <b:Year>2012</b:Year>
    <b:URL>https://www.coursera.org/learn/machine-learning#</b:URL>
    <b:Author>
      <b:Author>
        <b:NameList>
          <b:Person>
            <b:Last>Ng</b:Last>
            <b:First>Andrew</b:First>
          </b:Person>
        </b:NameList>
      </b:Author>
    </b:Author>
    <b:ProductionCompany>Stanford University</b:ProductionCompany>
    <b:YearAccessed>2017</b:YearAccessed>
    <b:MonthAccessed>Oktober</b:MonthAccessed>
    <b:DayAccessed>4</b:DayAccessed>
    <b:RefOrder>1</b:RefOrder>
  </b:Source>
  <b:Source>
    <b:Tag>Bud17</b:Tag>
    <b:SourceType>InternetSite</b:SourceType>
    <b:Guid>{B34B33BC-0CEC-4C4D-9390-5645C7DD986D}</b:Guid>
    <b:Author>
      <b:Author>
        <b:NameList>
          <b:Person>
            <b:Last>Budyks</b:Last>
          </b:Person>
        </b:NameList>
      </b:Author>
    </b:Author>
    <b:Title>Pengertian &amp; Konsep Dasar Machine Learning</b:Title>
    <b:InternetSiteTitle>Teknosains.com</b:InternetSiteTitle>
    <b:Year>2017</b:Year>
    <b:Month>September</b:Month>
    <b:Day>5</b:Day>
    <b:URL>teknosains.com</b:URL>
    <b:YearAccessed>2017</b:YearAccessed>
    <b:MonthAccessed>Oktober</b:MonthAccessed>
    <b:DayAccessed>6</b:DayAccessed>
    <b:RefOrder>7</b:RefOrder>
  </b:Source>
  <b:Source>
    <b:Tag>Jay17</b:Tag>
    <b:SourceType>InternetSite</b:SourceType>
    <b:Guid>{7823F7D7-9B12-4965-AF10-F3205178CC9F}</b:Guid>
    <b:Title>Artificial Intelligence, Machine Learning, dan Deep Learning</b:Title>
    <b:InternetSiteTitle>Human Intelligence Online</b:InternetSiteTitle>
    <b:Year>2017</b:Year>
    <b:Month>Juni</b:Month>
    <b:Day>10</b:Day>
    <b:URL>http://hermonteguh.web.ugm.ac.id/2017/06/10/artificial-intelligence-machine-learning-dan-deep-learning</b:URL>
    <b:Author>
      <b:Author>
        <b:NameList>
          <b:Person>
            <b:Last>Jaya M</b:Last>
            <b:Middle>Teguh</b:Middle>
            <b:First>Hermon</b:First>
          </b:Person>
        </b:NameList>
      </b:Author>
    </b:Author>
    <b:RefOrder>2</b:RefOrder>
  </b:Source>
  <b:Source>
    <b:Tag>Suc141</b:Tag>
    <b:SourceType>JournalArticle</b:SourceType>
    <b:Guid>{9527D9E5-1DAF-402D-8785-E034A3F108F9}</b:Guid>
    <b:Title>Batik Motif Classification using Color-Texture-Based Feature Extraction and Backpropagation Neural Network</b:Title>
    <b:Year>2014</b:Year>
    <b:JournalName>International Conference on Advanced Applied Informatics</b:JournalName>
    <b:Pages>517-521</b:Pages>
    <b:Author>
      <b:Author>
        <b:NameList>
          <b:Person>
            <b:Last>Suciati</b:Last>
            <b:First>Nanik</b:First>
          </b:Person>
          <b:Person>
            <b:Last>Pratomo</b:Last>
            <b:Middle>Adlina</b:Middle>
            <b:First>Winny</b:First>
          </b:Person>
          <b:Person>
            <b:Last>Purwitasari</b:Last>
            <b:First>Diana</b:First>
          </b:Person>
        </b:NameList>
      </b:Author>
    </b:Author>
    <b:RefOrder>8</b:RefOrder>
  </b:Source>
  <b:Source>
    <b:Tag>Suc142</b:Tag>
    <b:SourceType>JournalArticle</b:SourceType>
    <b:Guid>{291A0FD2-6F30-4EF3-AF1F-9A3F0C87BB6F}</b:Guid>
    <b:Title>Batik Motif Classification using Color-Texture-Based Feature Extraction and Backpropagation Neural Network</b:Title>
    <b:JournalName> International Conference on Advanced Applied Informatics</b:JournalName>
    <b:Year>2014</b:Year>
    <b:Pages>517-521</b:Pages>
    <b:Author>
      <b:Author>
        <b:NameList>
          <b:Person>
            <b:Last>Sucoati</b:Last>
            <b:First>Nanik</b:First>
          </b:Person>
          <b:Person>
            <b:Last>Pratomo</b:Last>
            <b:Middle>Adlina</b:Middle>
            <b:First>Winny</b:First>
          </b:Person>
          <b:Person>
            <b:Last>Purwitasari</b:Last>
            <b:First>Diana</b:First>
          </b:Person>
        </b:NameList>
      </b:Author>
    </b:Author>
    <b:RefOrder>4</b:RefOrder>
  </b:Source>
  <b:Source>
    <b:Tag>Lok17</b:Tag>
    <b:SourceType>JournalArticle</b:SourceType>
    <b:Guid>{4BA8DC76-EFCD-4DC5-A97D-53609542519F}</b:Guid>
    <b:Title>Automatic Recognition of Clothes Pattern and Motifs Empowering Online Fashion Shopping</b:Title>
    <b:JournalName>International Conference on Consumer Electronic</b:JournalName>
    <b:Year>2017</b:Year>
    <b:Pages>375-376</b:Pages>
    <b:Author>
      <b:Author>
        <b:NameList>
          <b:Person>
            <b:Last>Loke</b:Last>
            <b:First>K.S</b:First>
          </b:Person>
        </b:NameList>
      </b:Author>
    </b:Author>
    <b:RefOrder>9</b:RefOrder>
  </b:Source>
  <b:Source>
    <b:Tag>Paw15</b:Tag>
    <b:SourceType>JournalArticle</b:SourceType>
    <b:Guid>{AF05AEFD-7C63-4DDD-A805-0790BFE99988}</b:Guid>
    <b:Title>Classification of Textile Image using Support Vector Machine with Texture Feature</b:Title>
    <b:JournalName>International Conference on Information</b:JournalName>
    <b:Year>2015</b:Year>
    <b:Pages>119-122</b:Pages>
    <b:Author>
      <b:Author>
        <b:NameList>
          <b:Person>
            <b:Last>Pawening</b:Last>
            <b:Middle>Enggar</b:Middle>
            <b:First>Ratri</b:First>
          </b:Person>
          <b:Person>
            <b:Last>Dijaya</b:Last>
            <b:First>Rohman</b:First>
          </b:Person>
          <b:Person>
            <b:Last>Brian</b:Last>
            <b:First>Thomas</b:First>
          </b:Person>
          <b:Person>
            <b:Last>Suciati</b:Last>
            <b:First>Nanik</b:First>
          </b:Person>
        </b:NameList>
      </b:Author>
    </b:Author>
    <b:RefOrder>10</b:RefOrder>
  </b:Source>
  <b:Source>
    <b:Tag>Rin05</b:Tag>
    <b:SourceType>JournalArticle</b:SourceType>
    <b:Guid>{DD75C1F5-8AC5-45FC-989B-CEF9F026C4F7}</b:Guid>
    <b:Title>Recognizing Clothes Patterns and Colours for Blind People using Neural Network</b:Title>
    <b:JournalName>Communication System</b:JournalName>
    <b:Year>2015</b:Year>
    <b:Pages>1-5</b:Pages>
    <b:Author>
      <b:Author>
        <b:NameList>
          <b:Person>
            <b:Last>Rini J</b:Last>
            <b:Middle>Joe</b:Middle>
            <b:First>Jarin</b:First>
          </b:Person>
          <b:Person>
            <b:Last>B</b:Last>
            <b:First>Thilagavathi</b:First>
          </b:Person>
        </b:NameList>
      </b:Author>
    </b:Author>
    <b:RefOrder>5</b:RefOrder>
  </b:Source>
  <b:Source>
    <b:Tag>Adi05</b:Tag>
    <b:SourceType>JournalArticle</b:SourceType>
    <b:Guid>{30D331B5-50AF-4189-A517-3FBAE1BE0F56}</b:Guid>
    <b:Title>Batik Classification using Neural Network with Gray Level Co-occurence Matrix and Statistical Color Feature Extraction</b:Title>
    <b:JournalName>International Conference on Information</b:JournalName>
    <b:Year>2015</b:Year>
    <b:Pages>165-168</b:Pages>
    <b:Author>
      <b:Author>
        <b:NameList>
          <b:Person>
            <b:Last>Aditya</b:Last>
            <b:Middle>Sri Kusuma</b:Middle>
            <b:First>Christian</b:First>
          </b:Person>
          <b:Person>
            <b:Last>Hani'ah</b:Last>
            <b:First>Mamluatul</b:First>
          </b:Person>
          <b:Person>
            <b:Last>Bintana</b:Last>
            <b:Middle>Rizqa</b:Middle>
            <b:First>Raaiqa</b:First>
          </b:Person>
          <b:Person>
            <b:Last>Suciati</b:Last>
            <b:First>Nanik</b:First>
          </b:Person>
        </b:NameList>
      </b:Author>
    </b:Author>
    <b:RefOrder>6</b:RefOrder>
  </b:Source>
  <b:Source>
    <b:Tag>Slo13</b:Tag>
    <b:SourceType>InternetSite</b:SourceType>
    <b:Guid>{A704BCF1-CB98-4F2F-BAAD-F46B7D27D55D}</b:Guid>
    <b:Title>Jenis-Jenis Ulos Batak</b:Title>
    <b:Year>2015</b:Year>
    <b:Month>April</b:Month>
    <b:Day>10</b:Day>
    <b:InternetSiteTitle>Worls Batak Community</b:InternetSiteTitle>
    <b:URL>http://worldbatakcommunity.blogspot.com/2015/04/jenis-jenis-ulos-batak-toba.html</b:URL>
    <b:Author>
      <b:Author>
        <b:NameList>
          <b:Person>
            <b:Last>Slowdown</b:Last>
            <b:First>Zoex</b:First>
          </b:Person>
        </b:NameList>
      </b:Author>
    </b:Author>
    <b:RefOrder>3</b:RefOrder>
  </b:Source>
  <b:Source>
    <b:Tag>Jen13</b:Tag>
    <b:SourceType>InternetSite</b:SourceType>
    <b:Guid>{90FCFB88-972E-403F-B72C-16E6FAEDF4C7}</b:Guid>
    <b:Title>Jenis-Jenis Ulos dan Fungsinya</b:Title>
    <b:InternetSiteTitle>Beranda Batak</b:InternetSiteTitle>
    <b:Year>2013</b:Year>
    <b:Month>September</b:Month>
    <b:Day>1</b:Day>
    <b:URL>http://berandabatak.blogspot.com/2013/09/jenis-jenis-ulos-dan-fungsinya_1.html</b:URL>
    <b:RefOrder>11</b:RefOrder>
  </b:Source>
  <b:Source>
    <b:Tag>tdi16</b:Tag>
    <b:SourceType>InternetSite</b:SourceType>
    <b:Guid>{0E3B3C3E-E979-4600-8D2A-45C03E47CBAE}</b:Guid>
    <b:Author>
      <b:Author>
        <b:Corporate>@tdi2016</b:Corporate>
      </b:Author>
    </b:Author>
    <b:Title>Jenis dan Fungsi Kain Ulos: Busana Khas Batak</b:Title>
    <b:InternetSiteTitle>Toba Internasional Detour</b:InternetSiteTitle>
    <b:Year>2016</b:Year>
    <b:Month>April</b:Month>
    <b:Day>27</b:Day>
    <b:URL>http://www.tobadetour.com/jenis-dan-fungsi-kain-ulos-busana-khas-batak/</b:URL>
    <b:RefOrder>12</b:RefOrder>
  </b:Source>
</b:Sources>
</file>

<file path=customXml/itemProps1.xml><?xml version="1.0" encoding="utf-8"?>
<ds:datastoreItem xmlns:ds="http://schemas.openxmlformats.org/officeDocument/2006/customXml" ds:itemID="{5972E312-1667-403E-BF96-8AD3E90F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Johannes</cp:lastModifiedBy>
  <cp:revision>21</cp:revision>
  <cp:lastPrinted>2017-10-26T02:38:00Z</cp:lastPrinted>
  <dcterms:created xsi:type="dcterms:W3CDTF">2017-11-03T00:48:00Z</dcterms:created>
  <dcterms:modified xsi:type="dcterms:W3CDTF">2017-11-03T01:15:00Z</dcterms:modified>
</cp:coreProperties>
</file>